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40" w:lineRule="auto"/>
        <w:ind w:firstLine="0"/>
        <w:jc w:val="center"/>
        <w:rPr>
          <w:b w:val="1"/>
          <w:smallCaps w:val="1"/>
        </w:rPr>
      </w:pPr>
      <w:r w:rsidDel="00000000" w:rsidR="00000000" w:rsidRPr="00000000">
        <w:rPr>
          <w:b w:val="1"/>
          <w:smallCaps w:val="1"/>
          <w:rtl w:val="0"/>
        </w:rPr>
        <w:t xml:space="preserve">INSTITUTO FEDERAL DE EDUCAÇÃO, CIÊNCIA E TECNOLOGIA DE SANTA CATARINA – CÂMPUS FLORIANÓPOLIS</w:t>
      </w:r>
    </w:p>
    <w:p w:rsidR="00000000" w:rsidDel="00000000" w:rsidP="00000000" w:rsidRDefault="00000000" w:rsidRPr="00000000" w14:paraId="00000002">
      <w:pPr>
        <w:spacing w:before="0" w:line="240" w:lineRule="auto"/>
        <w:ind w:firstLine="0"/>
        <w:jc w:val="center"/>
        <w:rPr>
          <w:b w:val="1"/>
          <w:smallCaps w:val="1"/>
        </w:rPr>
      </w:pPr>
      <w:r w:rsidDel="00000000" w:rsidR="00000000" w:rsidRPr="00000000">
        <w:rPr>
          <w:b w:val="1"/>
          <w:smallCaps w:val="1"/>
          <w:rtl w:val="0"/>
        </w:rPr>
        <w:t xml:space="preserve">DEPARTAMENTO ACADÊMICO DE ELETRÔNICA</w:t>
      </w:r>
    </w:p>
    <w:p w:rsidR="00000000" w:rsidDel="00000000" w:rsidP="00000000" w:rsidRDefault="00000000" w:rsidRPr="00000000" w14:paraId="00000003">
      <w:pPr>
        <w:spacing w:before="0" w:line="240" w:lineRule="auto"/>
        <w:ind w:firstLine="0"/>
        <w:jc w:val="center"/>
        <w:rPr>
          <w:b w:val="1"/>
          <w:smallCaps w:val="1"/>
        </w:rPr>
      </w:pPr>
      <w:r w:rsidDel="00000000" w:rsidR="00000000" w:rsidRPr="00000000">
        <w:rPr>
          <w:b w:val="1"/>
          <w:smallCaps w:val="1"/>
          <w:rtl w:val="0"/>
        </w:rPr>
        <w:t xml:space="preserve">CURSO DE GRADUAÇÃO EM ENGENHARIA ELETRÔNICA</w:t>
      </w:r>
      <w:r w:rsidDel="00000000" w:rsidR="00000000" w:rsidRPr="00000000">
        <w:rPr>
          <w:rtl w:val="0"/>
        </w:rPr>
      </w:r>
    </w:p>
    <w:p w:rsidR="00000000" w:rsidDel="00000000" w:rsidP="00000000" w:rsidRDefault="00000000" w:rsidRPr="00000000" w14:paraId="00000004">
      <w:pPr>
        <w:ind w:firstLine="0"/>
        <w:jc w:val="center"/>
        <w:rPr>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b w:val="1"/>
          <w:smallCaps w:val="1"/>
          <w:rtl w:val="0"/>
        </w:rPr>
        <w:t xml:space="preserve">NYCOLAS COELHO DE ABREU</w:t>
      </w: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tabs>
          <w:tab w:val="left" w:pos="3768"/>
        </w:tabs>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TÍTULO DO TRABALHO: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 subtítulo se houver</w:t>
      </w:r>
      <w:r w:rsidDel="00000000" w:rsidR="00000000" w:rsidRPr="00000000">
        <w:rPr>
          <w:rtl w:val="0"/>
        </w:rPr>
      </w:r>
    </w:p>
    <w:p w:rsidR="00000000" w:rsidDel="00000000" w:rsidP="00000000" w:rsidRDefault="00000000" w:rsidRPr="00000000" w14:paraId="00000011">
      <w:pPr>
        <w:jc w:val="center"/>
        <w:rPr>
          <w:b w:val="1"/>
          <w:sz w:val="36"/>
          <w:szCs w:val="36"/>
        </w:rPr>
      </w:pPr>
      <w:r w:rsidDel="00000000" w:rsidR="00000000" w:rsidRPr="00000000">
        <w:rPr>
          <w:rtl w:val="0"/>
        </w:rPr>
      </w:r>
    </w:p>
    <w:p w:rsidR="00000000" w:rsidDel="00000000" w:rsidP="00000000" w:rsidRDefault="00000000" w:rsidRPr="00000000" w14:paraId="00000012">
      <w:pPr>
        <w:jc w:val="center"/>
        <w:rPr>
          <w:b w:val="1"/>
          <w:sz w:val="32"/>
          <w:szCs w:val="32"/>
        </w:rPr>
      </w:pP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rtl w:val="0"/>
        </w:rPr>
      </w:r>
    </w:p>
    <w:p w:rsidR="00000000" w:rsidDel="00000000" w:rsidP="00000000" w:rsidRDefault="00000000" w:rsidRPr="00000000" w14:paraId="00000015">
      <w:pPr>
        <w:jc w:val="center"/>
        <w:rPr>
          <w:b w:val="1"/>
          <w:sz w:val="32"/>
          <w:szCs w:val="32"/>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rtl w:val="0"/>
        </w:rPr>
      </w:r>
    </w:p>
    <w:p w:rsidR="00000000" w:rsidDel="00000000" w:rsidP="00000000" w:rsidRDefault="00000000" w:rsidRPr="00000000" w14:paraId="00000018">
      <w:pPr>
        <w:jc w:val="center"/>
        <w:rPr>
          <w:b w:val="1"/>
          <w:sz w:val="32"/>
          <w:szCs w:val="32"/>
        </w:rPr>
      </w:pPr>
      <w:r w:rsidDel="00000000" w:rsidR="00000000" w:rsidRPr="00000000">
        <w:rPr>
          <w:rtl w:val="0"/>
        </w:rPr>
      </w:r>
    </w:p>
    <w:p w:rsidR="00000000" w:rsidDel="00000000" w:rsidP="00000000" w:rsidRDefault="00000000" w:rsidRPr="00000000" w14:paraId="00000019">
      <w:pPr>
        <w:jc w:val="center"/>
        <w:rPr>
          <w:b w:val="1"/>
          <w:sz w:val="32"/>
          <w:szCs w:val="3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FLORIANÓPOLIS, 20</w:t>
      </w:r>
      <w:r w:rsidDel="00000000" w:rsidR="00000000" w:rsidRPr="00000000">
        <w:rPr>
          <w:b w:val="1"/>
          <w:smallCaps w:val="1"/>
          <w:rtl w:val="0"/>
        </w:rPr>
        <w:t xml:space="preserve">22</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INSTITUTO FEDERAL DE EDUCAÇÃO, CIÊNCIA E TECNOLOGIA DE SANTA CATARINA – C</w:t>
      </w:r>
      <w:r w:rsidDel="00000000" w:rsidR="00000000" w:rsidRPr="00000000">
        <w:rPr>
          <w:b w:val="1"/>
          <w:smallCaps w:val="1"/>
          <w:rtl w:val="0"/>
        </w:rPr>
        <w:t xml:space="preserve">ÂMPUS FLORIANÓPOLIS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DEPARTAMENTO ACADÊMICO DE </w:t>
      </w:r>
      <w:r w:rsidDel="00000000" w:rsidR="00000000" w:rsidRPr="00000000">
        <w:rPr>
          <w:b w:val="1"/>
          <w:smallCaps w:val="1"/>
          <w:rtl w:val="0"/>
        </w:rPr>
        <w:t xml:space="preserve">ELETRÔNICA</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CURSO DE GRADUAÇÃO EM </w:t>
      </w:r>
      <w:r w:rsidDel="00000000" w:rsidR="00000000" w:rsidRPr="00000000">
        <w:rPr>
          <w:b w:val="1"/>
          <w:smallCaps w:val="1"/>
          <w:rtl w:val="0"/>
        </w:rPr>
        <w:t xml:space="preserve">ENGENHARIA ELETRÔNICA</w:t>
      </w:r>
      <w:r w:rsidDel="00000000" w:rsidR="00000000" w:rsidRPr="00000000">
        <w:rPr>
          <w:rtl w:val="0"/>
        </w:rPr>
      </w:r>
    </w:p>
    <w:p w:rsidR="00000000" w:rsidDel="00000000" w:rsidP="00000000" w:rsidRDefault="00000000" w:rsidRPr="00000000" w14:paraId="0000001E">
      <w:pPr>
        <w:ind w:firstLine="0"/>
        <w:jc w:val="center"/>
        <w:rPr>
          <w:b w:val="1"/>
          <w:sz w:val="32"/>
          <w:szCs w:val="32"/>
        </w:rPr>
      </w:pPr>
      <w:r w:rsidDel="00000000" w:rsidR="00000000" w:rsidRPr="00000000">
        <w:rPr>
          <w:rtl w:val="0"/>
        </w:rPr>
      </w:r>
    </w:p>
    <w:p w:rsidR="00000000" w:rsidDel="00000000" w:rsidP="00000000" w:rsidRDefault="00000000" w:rsidRPr="00000000" w14:paraId="0000001F">
      <w:pPr>
        <w:ind w:firstLine="0"/>
        <w:jc w:val="center"/>
        <w:rPr>
          <w:b w:val="1"/>
          <w:sz w:val="32"/>
          <w:szCs w:val="3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spacing w:before="0" w:line="240" w:lineRule="auto"/>
        <w:ind w:firstLine="0"/>
        <w:jc w:val="center"/>
        <w:rPr>
          <w:b w:val="1"/>
          <w:smallCaps w:val="1"/>
        </w:rPr>
      </w:pPr>
      <w:r w:rsidDel="00000000" w:rsidR="00000000" w:rsidRPr="00000000">
        <w:rPr>
          <w:b w:val="1"/>
          <w:smallCaps w:val="1"/>
          <w:rtl w:val="0"/>
        </w:rPr>
        <w:t xml:space="preserve">NYCOLAS COELHO DE ABREU</w:t>
      </w:r>
    </w:p>
    <w:p w:rsidR="00000000" w:rsidDel="00000000" w:rsidP="00000000" w:rsidRDefault="00000000" w:rsidRPr="00000000" w14:paraId="00000022">
      <w:pPr>
        <w:jc w:val="center"/>
        <w:rPr>
          <w:b w:val="1"/>
          <w:sz w:val="32"/>
          <w:szCs w:val="32"/>
        </w:rPr>
      </w:pPr>
      <w:r w:rsidDel="00000000" w:rsidR="00000000" w:rsidRPr="00000000">
        <w:rPr>
          <w:rtl w:val="0"/>
        </w:rPr>
      </w:r>
    </w:p>
    <w:p w:rsidR="00000000" w:rsidDel="00000000" w:rsidP="00000000" w:rsidRDefault="00000000" w:rsidRPr="00000000" w14:paraId="00000023">
      <w:pPr>
        <w:jc w:val="center"/>
        <w:rPr>
          <w:b w:val="1"/>
          <w:sz w:val="32"/>
          <w:szCs w:val="32"/>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TÍTULO DO TRABALHO: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 subtítulo se houver</w:t>
      </w:r>
      <w:r w:rsidDel="00000000" w:rsidR="00000000" w:rsidRPr="00000000">
        <w:rPr>
          <w:rtl w:val="0"/>
        </w:rPr>
      </w:r>
    </w:p>
    <w:p w:rsidR="00000000" w:rsidDel="00000000" w:rsidP="00000000" w:rsidRDefault="00000000" w:rsidRPr="00000000" w14:paraId="0000002A">
      <w:pPr>
        <w:jc w:val="center"/>
        <w:rPr>
          <w:b w:val="1"/>
          <w:sz w:val="36"/>
          <w:szCs w:val="36"/>
        </w:rPr>
      </w:pPr>
      <w:r w:rsidDel="00000000" w:rsidR="00000000" w:rsidRPr="00000000">
        <w:rPr>
          <w:rtl w:val="0"/>
        </w:rPr>
      </w:r>
    </w:p>
    <w:p w:rsidR="00000000" w:rsidDel="00000000" w:rsidP="00000000" w:rsidRDefault="00000000" w:rsidRPr="00000000" w14:paraId="0000002B">
      <w:pPr>
        <w:ind w:left="4395" w:firstLine="1133.999999999999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95" w:right="0" w:hanging="1.29921259842546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Trabalho de Conclusão de Curso submetido ao Instituto Federal de Educação, Ciência e Tecnologia de Santa Catarina como parte dos requisitos para obtenção do título de Engenheiro em </w:t>
      </w:r>
      <w:r w:rsidDel="00000000" w:rsidR="00000000" w:rsidRPr="00000000">
        <w:rPr>
          <w:rtl w:val="0"/>
        </w:rPr>
        <w:t xml:space="preserve">Eletrônica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ind w:left="4536" w:firstLine="1133.999999999999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95" w:right="0" w:hanging="4395"/>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95" w:right="0" w:hanging="1.29921259842546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Orientador: </w:t>
        <w:br w:type="textWrapping"/>
        <w:t xml:space="preserve">Prof. </w:t>
      </w:r>
      <w:r w:rsidDel="00000000" w:rsidR="00000000" w:rsidRPr="00000000">
        <w:rPr>
          <w:rtl w:val="0"/>
        </w:rPr>
        <w:t xml:space="preserve">Renan Augusto Starke, Dr.</w:t>
      </w:r>
      <w:r w:rsidDel="00000000" w:rsidR="00000000" w:rsidRPr="00000000">
        <w:rPr>
          <w:rtl w:val="0"/>
        </w:rPr>
      </w:r>
    </w:p>
    <w:p w:rsidR="00000000" w:rsidDel="00000000" w:rsidP="00000000" w:rsidRDefault="00000000" w:rsidRPr="00000000" w14:paraId="00000030">
      <w:pPr>
        <w:jc w:val="center"/>
        <w:rPr>
          <w:b w:val="1"/>
          <w:sz w:val="32"/>
          <w:szCs w:val="32"/>
        </w:rPr>
      </w:pPr>
      <w:r w:rsidDel="00000000" w:rsidR="00000000" w:rsidRPr="00000000">
        <w:rPr>
          <w:rtl w:val="0"/>
        </w:rPr>
      </w:r>
    </w:p>
    <w:p w:rsidR="00000000" w:rsidDel="00000000" w:rsidP="00000000" w:rsidRDefault="00000000" w:rsidRPr="00000000" w14:paraId="00000031">
      <w:pPr>
        <w:ind w:left="0" w:firstLine="0"/>
        <w:jc w:val="left"/>
        <w:rPr>
          <w:b w:val="1"/>
          <w:sz w:val="32"/>
          <w:szCs w:val="32"/>
        </w:rPr>
      </w:pPr>
      <w:r w:rsidDel="00000000" w:rsidR="00000000" w:rsidRPr="00000000">
        <w:rPr>
          <w:rtl w:val="0"/>
        </w:rPr>
      </w:r>
    </w:p>
    <w:p w:rsidR="00000000" w:rsidDel="00000000" w:rsidP="00000000" w:rsidRDefault="00000000" w:rsidRPr="00000000" w14:paraId="00000032">
      <w:pPr>
        <w:jc w:val="center"/>
        <w:rPr>
          <w:b w:val="1"/>
          <w:sz w:val="32"/>
          <w:szCs w:val="3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sectPr>
          <w:headerReference r:id="rId9" w:type="default"/>
          <w:headerReference r:id="rId10" w:type="even"/>
          <w:footerReference r:id="rId11" w:type="default"/>
          <w:footerReference r:id="rId12" w:type="even"/>
          <w:pgSz w:h="16840" w:w="11907" w:orient="portrait"/>
          <w:pgMar w:bottom="1134" w:top="1701" w:left="1701" w:right="1134" w:header="720" w:footer="720"/>
          <w:pgNumType w:start="1"/>
          <w:titlePg w:val="1"/>
        </w:sect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FLORIANÓPOLIS, 20</w:t>
      </w:r>
      <w:r w:rsidDel="00000000" w:rsidR="00000000" w:rsidRPr="00000000">
        <w:rPr>
          <w:b w:val="1"/>
          <w:smallCaps w:val="1"/>
          <w:rtl w:val="0"/>
        </w:rPr>
        <w:t xml:space="preserve">22</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PÁGINA PARA COLOCAÇ</w:t>
      </w:r>
      <w:r w:rsidDel="00000000" w:rsidR="00000000" w:rsidRPr="00000000">
        <w:rPr>
          <w:b w:val="1"/>
          <w:smallCaps w:val="1"/>
          <w:sz w:val="28"/>
          <w:szCs w:val="28"/>
          <w:rtl w:val="0"/>
        </w:rPr>
        <w:t xml:space="preserve">Ã</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O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DA FICHA DE IDENTIFICAÇÃO DA OBRA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Ficha de identificação da obra deve ser elaborada de acordo com o padrão adotado pela biblioteca do IFSC a partir do formulário disponível em: </w:t>
      </w:r>
      <w:hyperlink r:id="rId1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http://ficha.florianopolis.ifsc.edu.br/</w:t>
        </w:r>
      </w:hyperlink>
      <w:r w:rsidDel="00000000" w:rsidR="00000000" w:rsidRPr="00000000">
        <w:rPr>
          <w:rtl w:val="0"/>
        </w:rPr>
      </w:r>
    </w:p>
    <w:p w:rsidR="00000000" w:rsidDel="00000000" w:rsidP="00000000" w:rsidRDefault="00000000" w:rsidRPr="00000000" w14:paraId="00000038">
      <w:pPr>
        <w:spacing w:before="0" w:lineRule="auto"/>
        <w:ind w:firstLine="0"/>
        <w:jc w:val="center"/>
        <w:rPr/>
      </w:pPr>
      <w:r w:rsidDel="00000000" w:rsidR="00000000" w:rsidRPr="00000000">
        <w:rPr>
          <w:rtl w:val="0"/>
        </w:rPr>
        <w:t xml:space="preserve">Observação: por questões de compatibilidade do </w:t>
      </w:r>
      <w:r w:rsidDel="00000000" w:rsidR="00000000" w:rsidRPr="00000000">
        <w:rPr>
          <w:i w:val="1"/>
          <w:rtl w:val="0"/>
        </w:rPr>
        <w:t xml:space="preserve">site</w:t>
      </w:r>
      <w:r w:rsidDel="00000000" w:rsidR="00000000" w:rsidRPr="00000000">
        <w:rPr>
          <w:rtl w:val="0"/>
        </w:rPr>
        <w:t xml:space="preserve">, recomenda-se que a Ficha de identificação seja gerada no navegador </w:t>
      </w:r>
      <w:r w:rsidDel="00000000" w:rsidR="00000000" w:rsidRPr="00000000">
        <w:rPr>
          <w:b w:val="1"/>
          <w:i w:val="1"/>
          <w:rtl w:val="0"/>
        </w:rPr>
        <w:t xml:space="preserve">Mozilla Firefox</w:t>
      </w:r>
      <w:r w:rsidDel="00000000" w:rsidR="00000000" w:rsidRPr="00000000">
        <w:rPr>
          <w:color w:val="000000"/>
          <w:u w:val="none"/>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TÍTULO DO TRABALHO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b w:val="1"/>
          <w:smallCaps w:val="1"/>
          <w:rtl w:val="0"/>
        </w:rPr>
        <w:t xml:space="preserve">NYCOLAS COELHO DE ABREU</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trabalho foi julgado adequado para obtenção do título de Engenheiro em </w:t>
      </w:r>
      <w:r w:rsidDel="00000000" w:rsidR="00000000" w:rsidRPr="00000000">
        <w:rPr>
          <w:rtl w:val="0"/>
        </w:rPr>
        <w:t xml:space="preserve">Eletrônica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aprovado na sua forma final pela banca examinadora do Curso de </w:t>
      </w:r>
      <w:r w:rsidDel="00000000" w:rsidR="00000000" w:rsidRPr="00000000">
        <w:rPr>
          <w:rtl w:val="0"/>
        </w:rPr>
        <w:t xml:space="preserve">Engenharia Eletrônica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 Instituto Federal de Educação, Ciência e Tecnologia de Santa Catarina.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Florianópolis, </w:t>
      </w:r>
      <w:r w:rsidDel="00000000" w:rsidR="00000000" w:rsidRPr="00000000">
        <w:rPr>
          <w:rtl w:val="0"/>
        </w:rPr>
        <w:t xml:space="preserve">___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___________</w:t>
      </w:r>
      <w:r w:rsidDel="00000000" w:rsidR="00000000" w:rsidRPr="00000000">
        <w:rPr>
          <w:rtl w:val="0"/>
        </w:rPr>
        <w:t xml:space="preserve">__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____</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Banca Examinadora: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Orientador, Titulação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Coorientador (se houver), Titulação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Instituição/Empresa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Membro da Banca, Titulação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Instituição/Empresa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__________________________________</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 do Membro da Banca, Titulação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Instituição/Empresa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spacing w:before="0" w:line="240" w:lineRule="auto"/>
        <w:ind w:firstLine="0"/>
        <w:jc w:val="left"/>
        <w:rPr>
          <w:b w:val="1"/>
          <w:smallCaps w:val="1"/>
          <w:color w:val="000000"/>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spacing w:before="0" w:line="240" w:lineRule="auto"/>
        <w:ind w:firstLine="0"/>
        <w:jc w:val="left"/>
        <w:rPr/>
      </w:pPr>
      <w:r w:rsidDel="00000000" w:rsidR="00000000" w:rsidRPr="00000000">
        <w:rPr>
          <w:rtl w:val="0"/>
        </w:rPr>
      </w:r>
    </w:p>
    <w:p w:rsidR="00000000" w:rsidDel="00000000" w:rsidP="00000000" w:rsidRDefault="00000000" w:rsidRPr="00000000" w14:paraId="00000060">
      <w:pPr>
        <w:spacing w:before="0" w:line="240" w:lineRule="auto"/>
        <w:ind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w:t>
      </w:r>
      <w:r w:rsidDel="00000000" w:rsidR="00000000" w:rsidRPr="00000000">
        <w:rPr>
          <w:b w:val="1"/>
          <w:smallCaps w:val="1"/>
          <w:sz w:val="28"/>
          <w:szCs w:val="28"/>
          <w:rtl w:val="0"/>
        </w:rPr>
        <w:t xml:space="preserve">ESUMO</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resumo deve mostrar a natureza e o objetivo do trabalho, o método que foi empregado, os resultados e as conclusões. O resumo deve conter entre 150 e 500 palavras e constitui-se de um único parágrafo, sem recuo.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Palavras-chave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Primeira palavra-chave. Segunda palavra-chave. Terceira palavra-chave. Quarta palavra-chave (opcional). Quinta palavra-chave (opcional).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spacing w:before="0" w:line="240" w:lineRule="auto"/>
        <w:ind w:firstLine="0"/>
        <w:jc w:val="left"/>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ABSTRACT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abstract should show the nature and scope of work, the method that was used, the results and conclusions. The abstract may contain between 150 and 500 words, and it must be only one paragraph.</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Keywords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First keyword. Second keyword. Third keyword. Fourth keyword (optional). Fifth keyword (optional).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spacing w:before="0" w:line="240" w:lineRule="auto"/>
        <w:ind w:firstLine="0"/>
        <w:jc w:val="left"/>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b w:val="1"/>
          <w:smallCaps w:val="1"/>
          <w:sz w:val="28"/>
          <w:szCs w:val="28"/>
          <w:rtl w:val="0"/>
        </w:rPr>
        <w:t xml:space="preserve">LISTA DE FIGURAS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 – Motor Weg</w:t>
              <w:tab/>
              <w:t xml:space="preserve">17</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2 – Diagrama Fasorial</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w:t>
      </w:r>
      <w:r w:rsidDel="00000000" w:rsidR="00000000" w:rsidRPr="00000000">
        <w:rPr>
          <w:b w:val="1"/>
          <w:smallCaps w:val="1"/>
          <w:sz w:val="28"/>
          <w:szCs w:val="28"/>
          <w:rtl w:val="0"/>
        </w:rPr>
        <w:t xml:space="preserve">ISTA DE</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 QUADROS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1 – Tipos de energia analisados</w:t>
              <w:tab/>
              <w:t xml:space="preserve">16</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spacing w:before="0" w:line="240" w:lineRule="auto"/>
        <w:ind w:firstLine="0"/>
        <w:jc w:val="left"/>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w:t>
      </w:r>
      <w:r w:rsidDel="00000000" w:rsidR="00000000" w:rsidRPr="00000000">
        <w:rPr>
          <w:b w:val="1"/>
          <w:smallCaps w:val="1"/>
          <w:sz w:val="28"/>
          <w:szCs w:val="28"/>
          <w:rtl w:val="0"/>
        </w:rPr>
        <w:t xml:space="preserve">ISTA DE TABELAS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361" w:right="454" w:hanging="136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1 – Produção de petróleo na Bahia</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br w:type="page"/>
      </w:r>
      <w:sdt>
        <w:sdtPr>
          <w:tag w:val="goog_rdk_0"/>
        </w:sdtPr>
        <w:sdtContent>
          <w:commentRangeStart w:id="0"/>
        </w:sdtContent>
      </w:sdt>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w:t>
      </w:r>
      <w:r w:rsidDel="00000000" w:rsidR="00000000" w:rsidRPr="00000000">
        <w:rPr>
          <w:b w:val="1"/>
          <w:smallCaps w:val="1"/>
          <w:sz w:val="28"/>
          <w:szCs w:val="28"/>
          <w:rtl w:val="0"/>
        </w:rPr>
        <w:t xml:space="preserve">ISTA DE ABREVIATURAS E SIGLAS</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C">
      <w:pPr>
        <w:ind w:firstLine="0"/>
        <w:jc w:val="center"/>
        <w:rPr/>
      </w:pPr>
      <w:r w:rsidDel="00000000" w:rsidR="00000000" w:rsidRPr="00000000">
        <w:rPr>
          <w:rtl w:val="0"/>
        </w:rPr>
      </w:r>
    </w:p>
    <w:tbl>
      <w:tblPr>
        <w:tblStyle w:val="Table1"/>
        <w:tblW w:w="9072.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54"/>
        <w:gridCol w:w="7418"/>
        <w:tblGridChange w:id="0">
          <w:tblGrid>
            <w:gridCol w:w="1654"/>
            <w:gridCol w:w="7418"/>
          </w:tblGrid>
        </w:tblGridChange>
      </w:tblGrid>
      <w:tr>
        <w:trPr>
          <w:cantSplit w:val="0"/>
          <w:tblHeader w:val="0"/>
        </w:trPr>
        <w:tc>
          <w:tcPr>
            <w:vAlign w:val="center"/>
          </w:tcPr>
          <w:p w:rsidR="00000000" w:rsidDel="00000000" w:rsidP="00000000" w:rsidRDefault="00000000" w:rsidRPr="00000000" w14:paraId="0000007D">
            <w:pPr>
              <w:ind w:firstLine="0"/>
              <w:rPr/>
            </w:pPr>
            <w:r w:rsidDel="00000000" w:rsidR="00000000" w:rsidRPr="00000000">
              <w:rPr>
                <w:rtl w:val="0"/>
              </w:rPr>
              <w:t xml:space="preserve">ANEEL</w:t>
            </w:r>
          </w:p>
        </w:tc>
        <w:tc>
          <w:tcPr>
            <w:vAlign w:val="center"/>
          </w:tcPr>
          <w:p w:rsidR="00000000" w:rsidDel="00000000" w:rsidP="00000000" w:rsidRDefault="00000000" w:rsidRPr="00000000" w14:paraId="0000007E">
            <w:pPr>
              <w:ind w:firstLine="0"/>
              <w:rPr/>
            </w:pPr>
            <w:r w:rsidDel="00000000" w:rsidR="00000000" w:rsidRPr="00000000">
              <w:rPr>
                <w:rtl w:val="0"/>
              </w:rPr>
              <w:t xml:space="preserve">Agência Nacional de Energia Elétrica</w:t>
            </w:r>
          </w:p>
        </w:tc>
      </w:tr>
      <w:tr>
        <w:trPr>
          <w:cantSplit w:val="0"/>
          <w:tblHeader w:val="0"/>
        </w:trPr>
        <w:tc>
          <w:tcPr>
            <w:vAlign w:val="center"/>
          </w:tcPr>
          <w:p w:rsidR="00000000" w:rsidDel="00000000" w:rsidP="00000000" w:rsidRDefault="00000000" w:rsidRPr="00000000" w14:paraId="0000007F">
            <w:pPr>
              <w:ind w:firstLine="0"/>
              <w:rPr/>
            </w:pPr>
            <w:r w:rsidDel="00000000" w:rsidR="00000000" w:rsidRPr="00000000">
              <w:rPr>
                <w:rtl w:val="0"/>
              </w:rPr>
              <w:t xml:space="preserve">DAE</w:t>
            </w:r>
          </w:p>
        </w:tc>
        <w:tc>
          <w:tcPr>
            <w:vAlign w:val="center"/>
          </w:tcPr>
          <w:p w:rsidR="00000000" w:rsidDel="00000000" w:rsidP="00000000" w:rsidRDefault="00000000" w:rsidRPr="00000000" w14:paraId="00000080">
            <w:pPr>
              <w:ind w:firstLine="0"/>
              <w:rPr/>
            </w:pPr>
            <w:r w:rsidDel="00000000" w:rsidR="00000000" w:rsidRPr="00000000">
              <w:rPr>
                <w:rtl w:val="0"/>
              </w:rPr>
              <w:t xml:space="preserve">Departamento Acadêmico de Eletrotécnica</w:t>
            </w:r>
          </w:p>
        </w:tc>
      </w:tr>
      <w:tr>
        <w:trPr>
          <w:cantSplit w:val="0"/>
          <w:tblHeader w:val="0"/>
        </w:trPr>
        <w:tc>
          <w:tcPr>
            <w:vAlign w:val="center"/>
          </w:tcPr>
          <w:p w:rsidR="00000000" w:rsidDel="00000000" w:rsidP="00000000" w:rsidRDefault="00000000" w:rsidRPr="00000000" w14:paraId="00000081">
            <w:pPr>
              <w:ind w:firstLine="0"/>
              <w:rPr/>
            </w:pPr>
            <w:r w:rsidDel="00000000" w:rsidR="00000000" w:rsidRPr="00000000">
              <w:rPr>
                <w:rtl w:val="0"/>
              </w:rPr>
              <w:t xml:space="preserve">IFSC</w:t>
            </w:r>
          </w:p>
        </w:tc>
        <w:tc>
          <w:tcPr>
            <w:vAlign w:val="center"/>
          </w:tcPr>
          <w:p w:rsidR="00000000" w:rsidDel="00000000" w:rsidP="00000000" w:rsidRDefault="00000000" w:rsidRPr="00000000" w14:paraId="00000082">
            <w:pPr>
              <w:ind w:firstLine="0"/>
              <w:rPr/>
            </w:pPr>
            <w:r w:rsidDel="00000000" w:rsidR="00000000" w:rsidRPr="00000000">
              <w:rPr>
                <w:rtl w:val="0"/>
              </w:rPr>
              <w:t xml:space="preserve">Instituto Federal de Santa Catarina</w:t>
            </w:r>
          </w:p>
        </w:tc>
      </w:tr>
      <w:tr>
        <w:trPr>
          <w:cantSplit w:val="0"/>
          <w:tblHeader w:val="0"/>
        </w:trPr>
        <w:tc>
          <w:tcPr>
            <w:vAlign w:val="center"/>
          </w:tcPr>
          <w:p w:rsidR="00000000" w:rsidDel="00000000" w:rsidP="00000000" w:rsidRDefault="00000000" w:rsidRPr="00000000" w14:paraId="00000083">
            <w:pPr>
              <w:ind w:firstLine="0"/>
              <w:rPr/>
            </w:pPr>
            <w:r w:rsidDel="00000000" w:rsidR="00000000" w:rsidRPr="00000000">
              <w:rPr>
                <w:rtl w:val="0"/>
              </w:rPr>
              <w:t xml:space="preserve">IoT</w:t>
            </w:r>
          </w:p>
        </w:tc>
        <w:tc>
          <w:tcPr>
            <w:vAlign w:val="center"/>
          </w:tcPr>
          <w:p w:rsidR="00000000" w:rsidDel="00000000" w:rsidP="00000000" w:rsidRDefault="00000000" w:rsidRPr="00000000" w14:paraId="00000084">
            <w:pPr>
              <w:ind w:firstLine="0"/>
              <w:rPr/>
            </w:pPr>
            <w:bookmarkStart w:colFirst="0" w:colLast="0" w:name="_heading=h.30j0zll" w:id="0"/>
            <w:bookmarkEnd w:id="0"/>
            <w:r w:rsidDel="00000000" w:rsidR="00000000" w:rsidRPr="00000000">
              <w:rPr>
                <w:i w:val="1"/>
                <w:rtl w:val="0"/>
              </w:rPr>
              <w:t xml:space="preserve">Internet of Things</w:t>
            </w:r>
            <w:r w:rsidDel="00000000" w:rsidR="00000000" w:rsidRPr="00000000">
              <w:rPr>
                <w:rtl w:val="0"/>
              </w:rPr>
              <w:t xml:space="preserve"> (Internet das Coisas)</w:t>
            </w:r>
          </w:p>
        </w:tc>
      </w:tr>
    </w:tbl>
    <w:p w:rsidR="00000000" w:rsidDel="00000000" w:rsidP="00000000" w:rsidRDefault="00000000" w:rsidRPr="00000000" w14:paraId="00000085">
      <w:pPr>
        <w:ind w:firstLine="0"/>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S</w:t>
      </w:r>
      <w:r w:rsidDel="00000000" w:rsidR="00000000" w:rsidRPr="00000000">
        <w:rPr>
          <w:b w:val="1"/>
          <w:smallCaps w:val="1"/>
          <w:sz w:val="28"/>
          <w:szCs w:val="28"/>
          <w:rtl w:val="0"/>
        </w:rPr>
        <w:t xml:space="preserve">UMÁRIO</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INTRODUÇÃO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Justificativa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Definição do Problema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Geral</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Específicos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Estrutura do Trabalho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FUNDAMENTAÇÃO TEÓRICA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Subtítulo Secundário 1</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Subtítulo Secundário 2</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Subtítulo Terciário</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2.2.1.1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Subtítulo Quaternário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METODOLOGIA</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Métodos aplicados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APRESENTAÇÃO DOS RESULTADOS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Análise e discussão dos resultados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CONSIDERAÇÕES FINAIS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1021"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Sugestões para trabalhos futuros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tab/>
              <w:t xml:space="preserve">22</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APÊNDICES</w:t>
              <w:tab/>
              <w:t xml:space="preserve">23</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A – Título</w:t>
              <w:tab/>
              <w:t xml:space="preserve">24</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B – Título</w:t>
              <w:tab/>
              <w:t xml:space="preserve">25</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ANEXOS</w:t>
              <w:tab/>
              <w:tab/>
              <w:t xml:space="preserve">26</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A – Título</w:t>
              <w:tab/>
              <w:t xml:space="preserve">27</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120" w:line="240" w:lineRule="auto"/>
            <w:ind w:left="2042" w:right="0" w:hanging="1021"/>
            <w:jc w:val="both"/>
            <w:rPr>
              <w:rFonts w:ascii="Calibri" w:cs="Calibri" w:eastAsia="Calibri" w:hAnsi="Calibri"/>
              <w:sz w:val="22"/>
              <w:szCs w:val="22"/>
            </w:rPr>
          </w:pPr>
          <w:hyperlink w:anchor="_heading=h.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B – Título</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0">
      <w:pPr>
        <w:pStyle w:val="Heading1"/>
        <w:numPr>
          <w:ilvl w:val="0"/>
          <w:numId w:val="1"/>
        </w:numPr>
        <w:ind w:left="432" w:hanging="432"/>
        <w:rPr/>
      </w:pPr>
      <w:bookmarkStart w:colFirst="0" w:colLast="0" w:name="_heading=h.1fob9te" w:id="1"/>
      <w:bookmarkEnd w:id="1"/>
      <w:r w:rsidDel="00000000" w:rsidR="00000000" w:rsidRPr="00000000">
        <w:rPr>
          <w:rtl w:val="0"/>
        </w:rPr>
        <w:t xml:space="preserve">INTRODUÇÃO</w:t>
      </w:r>
    </w:p>
    <w:p w:rsidR="00000000" w:rsidDel="00000000" w:rsidP="00000000" w:rsidRDefault="00000000" w:rsidRPr="00000000" w14:paraId="000000A1">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A2">
      <w:pPr>
        <w:pStyle w:val="Heading2"/>
        <w:numPr>
          <w:ilvl w:val="1"/>
          <w:numId w:val="1"/>
        </w:numPr>
        <w:ind w:left="576" w:hanging="576"/>
        <w:rPr/>
      </w:pPr>
      <w:bookmarkStart w:colFirst="0" w:colLast="0" w:name="_heading=h.3znysh7" w:id="2"/>
      <w:bookmarkEnd w:id="2"/>
      <w:r w:rsidDel="00000000" w:rsidR="00000000" w:rsidRPr="00000000">
        <w:rPr>
          <w:rtl w:val="0"/>
        </w:rPr>
        <w:t xml:space="preserve">Justificativa </w:t>
      </w:r>
    </w:p>
    <w:p w:rsidR="00000000" w:rsidDel="00000000" w:rsidP="00000000" w:rsidRDefault="00000000" w:rsidRPr="00000000" w14:paraId="000000A3">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A4">
      <w:pPr>
        <w:pStyle w:val="Heading2"/>
        <w:numPr>
          <w:ilvl w:val="1"/>
          <w:numId w:val="1"/>
        </w:numPr>
        <w:ind w:left="576" w:hanging="576"/>
        <w:rPr/>
      </w:pPr>
      <w:bookmarkStart w:colFirst="0" w:colLast="0" w:name="_heading=h.2et92p0" w:id="3"/>
      <w:bookmarkEnd w:id="3"/>
      <w:r w:rsidDel="00000000" w:rsidR="00000000" w:rsidRPr="00000000">
        <w:rPr>
          <w:rtl w:val="0"/>
        </w:rPr>
        <w:t xml:space="preserve">Definição do Problema</w:t>
      </w:r>
    </w:p>
    <w:p w:rsidR="00000000" w:rsidDel="00000000" w:rsidP="00000000" w:rsidRDefault="00000000" w:rsidRPr="00000000" w14:paraId="000000A5">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A6">
      <w:pPr>
        <w:pStyle w:val="Heading2"/>
        <w:numPr>
          <w:ilvl w:val="1"/>
          <w:numId w:val="1"/>
        </w:numPr>
        <w:ind w:left="576" w:hanging="576"/>
        <w:rPr/>
      </w:pPr>
      <w:bookmarkStart w:colFirst="0" w:colLast="0" w:name="_heading=h.tyjcwt" w:id="4"/>
      <w:bookmarkEnd w:id="4"/>
      <w:r w:rsidDel="00000000" w:rsidR="00000000" w:rsidRPr="00000000">
        <w:rPr>
          <w:rtl w:val="0"/>
        </w:rPr>
        <w:t xml:space="preserve">Objetivo Geral</w:t>
      </w:r>
    </w:p>
    <w:p w:rsidR="00000000" w:rsidDel="00000000" w:rsidP="00000000" w:rsidRDefault="00000000" w:rsidRPr="00000000" w14:paraId="000000A7">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A8">
      <w:pPr>
        <w:pStyle w:val="Heading2"/>
        <w:numPr>
          <w:ilvl w:val="1"/>
          <w:numId w:val="1"/>
        </w:numPr>
        <w:ind w:left="576" w:hanging="576"/>
        <w:rPr/>
      </w:pPr>
      <w:bookmarkStart w:colFirst="0" w:colLast="0" w:name="_heading=h.3dy6vkm" w:id="5"/>
      <w:bookmarkEnd w:id="5"/>
      <w:r w:rsidDel="00000000" w:rsidR="00000000" w:rsidRPr="00000000">
        <w:rPr>
          <w:rtl w:val="0"/>
        </w:rPr>
        <w:t xml:space="preserve">Objetivos Específicos</w:t>
      </w:r>
    </w:p>
    <w:p w:rsidR="00000000" w:rsidDel="00000000" w:rsidP="00000000" w:rsidRDefault="00000000" w:rsidRPr="00000000" w14:paraId="000000A9">
      <w:pPr>
        <w:rPr/>
      </w:pPr>
      <w:r w:rsidDel="00000000" w:rsidR="00000000" w:rsidRPr="00000000">
        <w:rPr>
          <w:rtl w:val="0"/>
        </w:rPr>
        <w:t xml:space="preserve">Texto texto texto texto:</w:t>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1494"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AD">
      <w:pPr>
        <w:pStyle w:val="Heading2"/>
        <w:numPr>
          <w:ilvl w:val="1"/>
          <w:numId w:val="1"/>
        </w:numPr>
        <w:ind w:left="576" w:hanging="576"/>
        <w:rPr/>
      </w:pPr>
      <w:bookmarkStart w:colFirst="0" w:colLast="0" w:name="_heading=h.1t3h5sf" w:id="6"/>
      <w:bookmarkEnd w:id="6"/>
      <w:r w:rsidDel="00000000" w:rsidR="00000000" w:rsidRPr="00000000">
        <w:rPr>
          <w:rtl w:val="0"/>
        </w:rPr>
        <w:t xml:space="preserve">Estrutura do Trabalho</w:t>
      </w:r>
    </w:p>
    <w:p w:rsidR="00000000" w:rsidDel="00000000" w:rsidP="00000000" w:rsidRDefault="00000000" w:rsidRPr="00000000" w14:paraId="000000AE">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ind w:firstLine="0"/>
        <w:rPr/>
      </w:pPr>
      <w:r w:rsidDel="00000000" w:rsidR="00000000" w:rsidRPr="00000000">
        <w:rPr>
          <w:rtl w:val="0"/>
        </w:rPr>
      </w:r>
    </w:p>
    <w:p w:rsidR="00000000" w:rsidDel="00000000" w:rsidP="00000000" w:rsidRDefault="00000000" w:rsidRPr="00000000" w14:paraId="000000B1">
      <w:pPr>
        <w:ind w:firstLine="0"/>
        <w:rPr/>
      </w:pPr>
      <w:r w:rsidDel="00000000" w:rsidR="00000000" w:rsidRPr="00000000">
        <w:rPr>
          <w:rtl w:val="0"/>
        </w:rPr>
      </w:r>
    </w:p>
    <w:p w:rsidR="00000000" w:rsidDel="00000000" w:rsidP="00000000" w:rsidRDefault="00000000" w:rsidRPr="00000000" w14:paraId="000000B2">
      <w:pPr>
        <w:pStyle w:val="Heading1"/>
        <w:numPr>
          <w:ilvl w:val="0"/>
          <w:numId w:val="1"/>
        </w:numPr>
        <w:ind w:left="432" w:hanging="432"/>
        <w:rPr/>
      </w:pPr>
      <w:bookmarkStart w:colFirst="0" w:colLast="0" w:name="_heading=h.4d34og8" w:id="7"/>
      <w:bookmarkEnd w:id="7"/>
      <w:r w:rsidDel="00000000" w:rsidR="00000000" w:rsidRPr="00000000">
        <w:br w:type="page"/>
      </w:r>
      <w:r w:rsidDel="00000000" w:rsidR="00000000" w:rsidRPr="00000000">
        <w:rPr>
          <w:rtl w:val="0"/>
        </w:rPr>
        <w:t xml:space="preserve">FUNDAMENTAÇÃO TEÓRICA</w:t>
      </w:r>
    </w:p>
    <w:p w:rsidR="00000000" w:rsidDel="00000000" w:rsidP="00000000" w:rsidRDefault="00000000" w:rsidRPr="00000000" w14:paraId="000000B3">
      <w:pPr>
        <w:rPr/>
      </w:pPr>
      <w:bookmarkStart w:colFirst="0" w:colLast="0" w:name="_heading=h.2s8eyo1" w:id="8"/>
      <w:bookmarkEnd w:id="8"/>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B4">
      <w:pPr>
        <w:pStyle w:val="Heading2"/>
        <w:numPr>
          <w:ilvl w:val="1"/>
          <w:numId w:val="1"/>
        </w:numPr>
        <w:ind w:left="576" w:hanging="576"/>
        <w:rPr/>
      </w:pPr>
      <w:bookmarkStart w:colFirst="0" w:colLast="0" w:name="_heading=h.17dp8vu" w:id="9"/>
      <w:bookmarkEnd w:id="9"/>
      <w:r w:rsidDel="00000000" w:rsidR="00000000" w:rsidRPr="00000000">
        <w:rPr>
          <w:rtl w:val="0"/>
        </w:rPr>
        <w:t xml:space="preserve">Subtítulo Secundário 1</w:t>
      </w:r>
    </w:p>
    <w:p w:rsidR="00000000" w:rsidDel="00000000" w:rsidP="00000000" w:rsidRDefault="00000000" w:rsidRPr="00000000" w14:paraId="000000B5">
      <w:pPr>
        <w:rPr/>
      </w:pPr>
      <w:r w:rsidDel="00000000" w:rsidR="00000000" w:rsidRPr="00000000">
        <w:rPr>
          <w:rtl w:val="0"/>
        </w:rPr>
        <w:t xml:space="preserve">Texto texto texto texto texto texto texto texto texto texto texto texto texto texto texto texto texto texto texto texto texto texto, como mostra o Quadro 1.</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3rdcrjn" w:id="10"/>
      <w:bookmarkEnd w:id="1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Quadro 1 – Tipos de energia analisados</w:t>
      </w:r>
    </w:p>
    <w:tbl>
      <w:tblPr>
        <w:tblStyle w:val="Table2"/>
        <w:tblW w:w="340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2"/>
        <w:gridCol w:w="2410"/>
        <w:tblGridChange w:id="0">
          <w:tblGrid>
            <w:gridCol w:w="992"/>
            <w:gridCol w:w="2410"/>
          </w:tblGrid>
        </w:tblGridChange>
      </w:tblGrid>
      <w:tr>
        <w:trPr>
          <w:cantSplit w:val="0"/>
          <w:trHeight w:val="340" w:hRule="atLeast"/>
          <w:tblHeader w:val="0"/>
        </w:trPr>
        <w:tc>
          <w:tcPr>
            <w:vAlign w:val="center"/>
          </w:tcPr>
          <w:p w:rsidR="00000000" w:rsidDel="00000000" w:rsidP="00000000" w:rsidRDefault="00000000" w:rsidRPr="00000000" w14:paraId="000000B7">
            <w:pPr>
              <w:spacing w:before="0" w:lineRule="auto"/>
              <w:ind w:firstLine="0"/>
              <w:jc w:val="center"/>
              <w:rPr>
                <w:b w:val="1"/>
                <w:sz w:val="20"/>
                <w:szCs w:val="20"/>
              </w:rPr>
            </w:pPr>
            <w:r w:rsidDel="00000000" w:rsidR="00000000" w:rsidRPr="00000000">
              <w:rPr>
                <w:b w:val="1"/>
                <w:sz w:val="20"/>
                <w:szCs w:val="20"/>
                <w:rtl w:val="0"/>
              </w:rPr>
              <w:t xml:space="preserve">Ano</w:t>
            </w:r>
          </w:p>
        </w:tc>
        <w:tc>
          <w:tcPr>
            <w:vAlign w:val="center"/>
          </w:tcPr>
          <w:p w:rsidR="00000000" w:rsidDel="00000000" w:rsidP="00000000" w:rsidRDefault="00000000" w:rsidRPr="00000000" w14:paraId="000000B8">
            <w:pPr>
              <w:spacing w:before="0" w:lineRule="auto"/>
              <w:ind w:firstLine="0"/>
              <w:jc w:val="center"/>
              <w:rPr>
                <w:b w:val="1"/>
                <w:sz w:val="20"/>
                <w:szCs w:val="20"/>
              </w:rPr>
            </w:pPr>
            <w:r w:rsidDel="00000000" w:rsidR="00000000" w:rsidRPr="00000000">
              <w:rPr>
                <w:b w:val="1"/>
                <w:sz w:val="20"/>
                <w:szCs w:val="20"/>
                <w:rtl w:val="0"/>
              </w:rPr>
              <w:t xml:space="preserve">Tipos de energia</w:t>
            </w:r>
          </w:p>
        </w:tc>
      </w:tr>
      <w:tr>
        <w:trPr>
          <w:cantSplit w:val="0"/>
          <w:trHeight w:val="340" w:hRule="atLeast"/>
          <w:tblHeader w:val="0"/>
        </w:trPr>
        <w:tc>
          <w:tcPr>
            <w:vAlign w:val="center"/>
          </w:tcPr>
          <w:p w:rsidR="00000000" w:rsidDel="00000000" w:rsidP="00000000" w:rsidRDefault="00000000" w:rsidRPr="00000000" w14:paraId="000000B9">
            <w:pPr>
              <w:spacing w:before="0" w:lineRule="auto"/>
              <w:ind w:firstLine="0"/>
              <w:jc w:val="center"/>
              <w:rPr>
                <w:sz w:val="20"/>
                <w:szCs w:val="20"/>
              </w:rPr>
            </w:pPr>
            <w:r w:rsidDel="00000000" w:rsidR="00000000" w:rsidRPr="00000000">
              <w:rPr>
                <w:sz w:val="20"/>
                <w:szCs w:val="20"/>
                <w:rtl w:val="0"/>
              </w:rPr>
              <w:t xml:space="preserve">2017</w:t>
            </w:r>
          </w:p>
        </w:tc>
        <w:tc>
          <w:tcPr>
            <w:vAlign w:val="center"/>
          </w:tcPr>
          <w:p w:rsidR="00000000" w:rsidDel="00000000" w:rsidP="00000000" w:rsidRDefault="00000000" w:rsidRPr="00000000" w14:paraId="000000BA">
            <w:pPr>
              <w:spacing w:before="0" w:lineRule="auto"/>
              <w:ind w:firstLine="0"/>
              <w:jc w:val="center"/>
              <w:rPr>
                <w:sz w:val="20"/>
                <w:szCs w:val="20"/>
              </w:rPr>
            </w:pPr>
            <w:r w:rsidDel="00000000" w:rsidR="00000000" w:rsidRPr="00000000">
              <w:rPr>
                <w:sz w:val="20"/>
                <w:szCs w:val="20"/>
                <w:rtl w:val="0"/>
              </w:rPr>
              <w:t xml:space="preserve">Mecânica</w:t>
            </w:r>
          </w:p>
        </w:tc>
      </w:tr>
      <w:tr>
        <w:trPr>
          <w:cantSplit w:val="0"/>
          <w:trHeight w:val="340" w:hRule="atLeast"/>
          <w:tblHeader w:val="0"/>
        </w:trPr>
        <w:tc>
          <w:tcPr>
            <w:vAlign w:val="center"/>
          </w:tcPr>
          <w:p w:rsidR="00000000" w:rsidDel="00000000" w:rsidP="00000000" w:rsidRDefault="00000000" w:rsidRPr="00000000" w14:paraId="000000BB">
            <w:pPr>
              <w:spacing w:before="0" w:lineRule="auto"/>
              <w:ind w:firstLine="0"/>
              <w:jc w:val="center"/>
              <w:rPr>
                <w:sz w:val="20"/>
                <w:szCs w:val="20"/>
              </w:rPr>
            </w:pPr>
            <w:r w:rsidDel="00000000" w:rsidR="00000000" w:rsidRPr="00000000">
              <w:rPr>
                <w:sz w:val="20"/>
                <w:szCs w:val="20"/>
                <w:rtl w:val="0"/>
              </w:rPr>
              <w:t xml:space="preserve">2018</w:t>
            </w:r>
          </w:p>
        </w:tc>
        <w:tc>
          <w:tcPr>
            <w:vAlign w:val="center"/>
          </w:tcPr>
          <w:p w:rsidR="00000000" w:rsidDel="00000000" w:rsidP="00000000" w:rsidRDefault="00000000" w:rsidRPr="00000000" w14:paraId="000000BC">
            <w:pPr>
              <w:spacing w:before="0" w:lineRule="auto"/>
              <w:ind w:firstLine="0"/>
              <w:jc w:val="center"/>
              <w:rPr>
                <w:sz w:val="20"/>
                <w:szCs w:val="20"/>
              </w:rPr>
            </w:pPr>
            <w:r w:rsidDel="00000000" w:rsidR="00000000" w:rsidRPr="00000000">
              <w:rPr>
                <w:sz w:val="20"/>
                <w:szCs w:val="20"/>
                <w:rtl w:val="0"/>
              </w:rPr>
              <w:t xml:space="preserve">Térmica</w:t>
            </w:r>
          </w:p>
        </w:tc>
      </w:tr>
      <w:tr>
        <w:trPr>
          <w:cantSplit w:val="0"/>
          <w:trHeight w:val="340" w:hRule="atLeast"/>
          <w:tblHeader w:val="0"/>
        </w:trPr>
        <w:tc>
          <w:tcPr>
            <w:vAlign w:val="center"/>
          </w:tcPr>
          <w:p w:rsidR="00000000" w:rsidDel="00000000" w:rsidP="00000000" w:rsidRDefault="00000000" w:rsidRPr="00000000" w14:paraId="000000BD">
            <w:pPr>
              <w:spacing w:before="0" w:lineRule="auto"/>
              <w:ind w:firstLine="0"/>
              <w:jc w:val="center"/>
              <w:rPr>
                <w:sz w:val="20"/>
                <w:szCs w:val="20"/>
              </w:rPr>
            </w:pPr>
            <w:r w:rsidDel="00000000" w:rsidR="00000000" w:rsidRPr="00000000">
              <w:rPr>
                <w:sz w:val="20"/>
                <w:szCs w:val="20"/>
                <w:rtl w:val="0"/>
              </w:rPr>
              <w:t xml:space="preserve">2019</w:t>
            </w:r>
          </w:p>
        </w:tc>
        <w:tc>
          <w:tcPr>
            <w:vAlign w:val="center"/>
          </w:tcPr>
          <w:p w:rsidR="00000000" w:rsidDel="00000000" w:rsidP="00000000" w:rsidRDefault="00000000" w:rsidRPr="00000000" w14:paraId="000000BE">
            <w:pPr>
              <w:spacing w:before="0" w:lineRule="auto"/>
              <w:ind w:firstLine="0"/>
              <w:jc w:val="center"/>
              <w:rPr>
                <w:sz w:val="20"/>
                <w:szCs w:val="20"/>
              </w:rPr>
            </w:pPr>
            <w:r w:rsidDel="00000000" w:rsidR="00000000" w:rsidRPr="00000000">
              <w:rPr>
                <w:sz w:val="20"/>
                <w:szCs w:val="20"/>
                <w:rtl w:val="0"/>
              </w:rPr>
              <w:t xml:space="preserve">Elétrica</w:t>
            </w:r>
          </w:p>
        </w:tc>
      </w:tr>
      <w:tr>
        <w:trPr>
          <w:cantSplit w:val="0"/>
          <w:trHeight w:val="340" w:hRule="atLeast"/>
          <w:tblHeader w:val="0"/>
        </w:trPr>
        <w:tc>
          <w:tcPr>
            <w:vAlign w:val="center"/>
          </w:tcPr>
          <w:p w:rsidR="00000000" w:rsidDel="00000000" w:rsidP="00000000" w:rsidRDefault="00000000" w:rsidRPr="00000000" w14:paraId="000000BF">
            <w:pPr>
              <w:spacing w:before="0" w:lineRule="auto"/>
              <w:ind w:firstLine="0"/>
              <w:jc w:val="center"/>
              <w:rPr>
                <w:sz w:val="20"/>
                <w:szCs w:val="20"/>
              </w:rPr>
            </w:pPr>
            <w:r w:rsidDel="00000000" w:rsidR="00000000" w:rsidRPr="00000000">
              <w:rPr>
                <w:sz w:val="20"/>
                <w:szCs w:val="20"/>
                <w:rtl w:val="0"/>
              </w:rPr>
              <w:t xml:space="preserve">2020</w:t>
            </w:r>
          </w:p>
        </w:tc>
        <w:tc>
          <w:tcPr>
            <w:vAlign w:val="center"/>
          </w:tcPr>
          <w:p w:rsidR="00000000" w:rsidDel="00000000" w:rsidP="00000000" w:rsidRDefault="00000000" w:rsidRPr="00000000" w14:paraId="000000C0">
            <w:pPr>
              <w:spacing w:before="0" w:lineRule="auto"/>
              <w:ind w:firstLine="0"/>
              <w:jc w:val="center"/>
              <w:rPr>
                <w:sz w:val="20"/>
                <w:szCs w:val="20"/>
              </w:rPr>
            </w:pPr>
            <w:r w:rsidDel="00000000" w:rsidR="00000000" w:rsidRPr="00000000">
              <w:rPr>
                <w:sz w:val="20"/>
                <w:szCs w:val="20"/>
                <w:rtl w:val="0"/>
              </w:rPr>
              <w:t xml:space="preserve">Química</w:t>
            </w:r>
          </w:p>
        </w:tc>
      </w:tr>
      <w:tr>
        <w:trPr>
          <w:cantSplit w:val="0"/>
          <w:trHeight w:val="340" w:hRule="atLeast"/>
          <w:tblHeader w:val="0"/>
        </w:trPr>
        <w:tc>
          <w:tcPr>
            <w:vAlign w:val="center"/>
          </w:tcPr>
          <w:p w:rsidR="00000000" w:rsidDel="00000000" w:rsidP="00000000" w:rsidRDefault="00000000" w:rsidRPr="00000000" w14:paraId="000000C1">
            <w:pPr>
              <w:spacing w:before="0" w:lineRule="auto"/>
              <w:ind w:firstLine="0"/>
              <w:jc w:val="center"/>
              <w:rPr>
                <w:sz w:val="20"/>
                <w:szCs w:val="20"/>
              </w:rPr>
            </w:pPr>
            <w:r w:rsidDel="00000000" w:rsidR="00000000" w:rsidRPr="00000000">
              <w:rPr>
                <w:sz w:val="20"/>
                <w:szCs w:val="20"/>
                <w:rtl w:val="0"/>
              </w:rPr>
              <w:t xml:space="preserve">2021</w:t>
            </w:r>
          </w:p>
        </w:tc>
        <w:tc>
          <w:tcPr>
            <w:vAlign w:val="center"/>
          </w:tcPr>
          <w:p w:rsidR="00000000" w:rsidDel="00000000" w:rsidP="00000000" w:rsidRDefault="00000000" w:rsidRPr="00000000" w14:paraId="000000C2">
            <w:pPr>
              <w:spacing w:before="0" w:lineRule="auto"/>
              <w:ind w:firstLine="0"/>
              <w:jc w:val="center"/>
              <w:rPr>
                <w:sz w:val="20"/>
                <w:szCs w:val="20"/>
              </w:rPr>
            </w:pPr>
            <w:r w:rsidDel="00000000" w:rsidR="00000000" w:rsidRPr="00000000">
              <w:rPr>
                <w:sz w:val="20"/>
                <w:szCs w:val="20"/>
                <w:rtl w:val="0"/>
              </w:rPr>
              <w:t xml:space="preserve">Atômica</w:t>
            </w:r>
          </w:p>
        </w:tc>
      </w:tr>
    </w:tb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835" w:right="0" w:hanging="32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Elaboração própria (2021).</w:t>
      </w:r>
    </w:p>
    <w:p w:rsidR="00000000" w:rsidDel="00000000" w:rsidP="00000000" w:rsidRDefault="00000000" w:rsidRPr="00000000" w14:paraId="000000C4">
      <w:pPr>
        <w:pStyle w:val="Heading2"/>
        <w:numPr>
          <w:ilvl w:val="1"/>
          <w:numId w:val="1"/>
        </w:numPr>
        <w:ind w:left="576" w:hanging="576"/>
        <w:rPr/>
      </w:pPr>
      <w:bookmarkStart w:colFirst="0" w:colLast="0" w:name="_heading=h.26in1rg" w:id="11"/>
      <w:bookmarkEnd w:id="11"/>
      <w:r w:rsidDel="00000000" w:rsidR="00000000" w:rsidRPr="00000000">
        <w:rPr>
          <w:rtl w:val="0"/>
        </w:rPr>
        <w:t xml:space="preserve">Subtítulo Secundário 2</w:t>
      </w:r>
    </w:p>
    <w:p w:rsidR="00000000" w:rsidDel="00000000" w:rsidP="00000000" w:rsidRDefault="00000000" w:rsidRPr="00000000" w14:paraId="000000C5">
      <w:pPr>
        <w:rPr/>
      </w:pPr>
      <w:r w:rsidDel="00000000" w:rsidR="00000000" w:rsidRPr="00000000">
        <w:rPr>
          <w:rtl w:val="0"/>
        </w:rPr>
        <w:t xml:space="preserve">As citações diretas com menos de três linhas “devem estar entre aspas e devem mostrar entre parênteses o ano e a página da obra consultada.” (AUTOR, ano, página). Já as citações com mais de três linhas devem ser recuadas da margem esquerda em 4</w:t>
      </w:r>
      <w:sdt>
        <w:sdtPr>
          <w:tag w:val="goog_rdk_1"/>
        </w:sdtPr>
        <w:sdtContent>
          <w:ins w:author="Cláudia Silveira" w:id="0" w:date="2021-06-03T18:27:00Z">
            <w:r w:rsidDel="00000000" w:rsidR="00000000" w:rsidRPr="00000000">
              <w:rPr>
                <w:rtl w:val="0"/>
              </w:rPr>
              <w:t xml:space="preserve"> </w:t>
            </w:r>
          </w:ins>
        </w:sdtContent>
      </w:sdt>
      <w:r w:rsidDel="00000000" w:rsidR="00000000" w:rsidRPr="00000000">
        <w:rPr>
          <w:rtl w:val="0"/>
        </w:rPr>
        <w:t xml:space="preserve">cm, tamanho da fonte 10, espaçamento simples e texto sem aspas (ABNT, 2002, p.</w:t>
      </w:r>
      <w:sdt>
        <w:sdtPr>
          <w:tag w:val="goog_rdk_2"/>
        </w:sdtPr>
        <w:sdtContent>
          <w:ins w:author="Cláudia Silveira" w:id="1" w:date="2021-06-03T18:27:00Z">
            <w:r w:rsidDel="00000000" w:rsidR="00000000" w:rsidRPr="00000000">
              <w:rPr>
                <w:rtl w:val="0"/>
              </w:rPr>
              <w:t xml:space="preserve"> </w:t>
            </w:r>
          </w:ins>
        </w:sdtContent>
      </w:sdt>
      <w:r w:rsidDel="00000000" w:rsidR="00000000" w:rsidRPr="00000000">
        <w:rPr>
          <w:rtl w:val="0"/>
        </w:rPr>
        <w:t xml:space="preserve">2).</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226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Texto texto texto texto texto texto texto texto. Texto texto texto texto texto texto. Texto texto texto texto texto texto texto texto texto. Texto texto texto texto texto texto Texto texto texto texto texto texto. Texto texto texto texto texto texto. (AUTOR, ano, página).</w:t>
      </w:r>
    </w:p>
    <w:p w:rsidR="00000000" w:rsidDel="00000000" w:rsidP="00000000" w:rsidRDefault="00000000" w:rsidRPr="00000000" w14:paraId="000000C7">
      <w:pPr>
        <w:pStyle w:val="Heading3"/>
        <w:numPr>
          <w:ilvl w:val="2"/>
          <w:numId w:val="1"/>
        </w:numPr>
        <w:ind w:left="720" w:hanging="720"/>
        <w:rPr/>
      </w:pPr>
      <w:bookmarkStart w:colFirst="0" w:colLast="0" w:name="_heading=h.lnxbz9" w:id="12"/>
      <w:bookmarkEnd w:id="12"/>
      <w:r w:rsidDel="00000000" w:rsidR="00000000" w:rsidRPr="00000000">
        <w:rPr>
          <w:rtl w:val="0"/>
        </w:rPr>
        <w:t xml:space="preserve">Subtítulo Terciário</w:t>
      </w:r>
    </w:p>
    <w:p w:rsidR="00000000" w:rsidDel="00000000" w:rsidP="00000000" w:rsidRDefault="00000000" w:rsidRPr="00000000" w14:paraId="000000C8">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C9">
      <w:pPr>
        <w:pStyle w:val="Heading4"/>
        <w:numPr>
          <w:ilvl w:val="3"/>
          <w:numId w:val="1"/>
        </w:numPr>
        <w:ind w:left="864" w:hanging="864"/>
        <w:rPr/>
      </w:pPr>
      <w:bookmarkStart w:colFirst="0" w:colLast="0" w:name="_heading=h.35nkun2" w:id="13"/>
      <w:bookmarkEnd w:id="13"/>
      <w:r w:rsidDel="00000000" w:rsidR="00000000" w:rsidRPr="00000000">
        <w:rPr>
          <w:rtl w:val="0"/>
        </w:rPr>
        <w:t xml:space="preserve">Subtítulo Quaternário</w:t>
      </w:r>
    </w:p>
    <w:p w:rsidR="00000000" w:rsidDel="00000000" w:rsidP="00000000" w:rsidRDefault="00000000" w:rsidRPr="00000000" w14:paraId="000000CA">
      <w:pPr>
        <w:rPr/>
      </w:pPr>
      <w:r w:rsidDel="00000000" w:rsidR="00000000" w:rsidRPr="00000000">
        <w:rPr>
          <w:rtl w:val="0"/>
        </w:rPr>
        <w:t xml:space="preserve">Texto texto texto texto texto texto texto texto texto texto texto texto texto texto texto texto texto texto texto texto texto texto, conforme exposto na Figura 1.</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1ksv4uv" w:id="14"/>
      <w:bookmarkEnd w:id="1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1 – Motor Weg</w:t>
      </w:r>
    </w:p>
    <w:p w:rsidR="00000000" w:rsidDel="00000000" w:rsidP="00000000" w:rsidRDefault="00000000" w:rsidRPr="00000000" w14:paraId="000000CD">
      <w:pPr>
        <w:ind w:firstLine="0"/>
        <w:jc w:val="center"/>
        <w:rPr/>
      </w:pPr>
      <w:r w:rsidDel="00000000" w:rsidR="00000000" w:rsidRPr="00000000">
        <w:rPr/>
        <w:drawing>
          <wp:inline distB="0" distT="0" distL="0" distR="0">
            <wp:extent cx="2786123" cy="1183357"/>
            <wp:effectExtent b="0" l="0" r="0" t="0"/>
            <wp:docPr id="4" name="image2.png"/>
            <a:graphic>
              <a:graphicData uri="http://schemas.openxmlformats.org/drawingml/2006/picture">
                <pic:pic>
                  <pic:nvPicPr>
                    <pic:cNvPr id="0" name="image2.png"/>
                    <pic:cNvPicPr preferRelativeResize="0"/>
                  </pic:nvPicPr>
                  <pic:blipFill>
                    <a:blip r:embed="rId14"/>
                    <a:srcRect b="11094" l="0" r="0" t="23269"/>
                    <a:stretch>
                      <a:fillRect/>
                    </a:stretch>
                  </pic:blipFill>
                  <pic:spPr>
                    <a:xfrm>
                      <a:off x="0" y="0"/>
                      <a:ext cx="2786123" cy="1183357"/>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552" w:right="0" w:hanging="32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WEG (2014).</w:t>
      </w:r>
    </w:p>
    <w:p w:rsidR="00000000" w:rsidDel="00000000" w:rsidP="00000000" w:rsidRDefault="00000000" w:rsidRPr="00000000" w14:paraId="000000CF">
      <w:pPr>
        <w:spacing w:before="0" w:lineRule="auto"/>
        <w:rPr/>
      </w:pPr>
      <w:r w:rsidDel="00000000" w:rsidR="00000000" w:rsidRPr="00000000">
        <w:rPr>
          <w:rtl w:val="0"/>
        </w:rPr>
      </w:r>
    </w:p>
    <w:p w:rsidR="00000000" w:rsidDel="00000000" w:rsidP="00000000" w:rsidRDefault="00000000" w:rsidRPr="00000000" w14:paraId="000000D0">
      <w:pPr>
        <w:spacing w:before="0" w:lineRule="auto"/>
        <w:rPr/>
      </w:pPr>
      <w:r w:rsidDel="00000000" w:rsidR="00000000" w:rsidRPr="00000000">
        <w:rPr>
          <w:rtl w:val="0"/>
        </w:rPr>
        <w:t xml:space="preserve">Texto texto texto texto texto texto texto texto texto texto texto texto texto texto texto</w:t>
      </w:r>
      <w:sdt>
        <w:sdtPr>
          <w:tag w:val="goog_rdk_3"/>
        </w:sdtPr>
        <w:sdtContent>
          <w:ins w:author="Cláudia Silveira" w:id="2" w:date="2021-06-03T18:27:00Z">
            <w:r w:rsidDel="00000000" w:rsidR="00000000" w:rsidRPr="00000000">
              <w:rPr>
                <w:rtl w:val="0"/>
              </w:rPr>
              <w:t xml:space="preserve"> </w:t>
            </w:r>
          </w:ins>
        </w:sdtContent>
      </w:sdt>
      <w:r w:rsidDel="00000000" w:rsidR="00000000" w:rsidRPr="00000000">
        <w:rPr>
          <w:rtl w:val="0"/>
        </w:rPr>
        <w:t xml:space="preserve">como indica a Tabela 1.</w:t>
      </w:r>
    </w:p>
    <w:p w:rsidR="00000000" w:rsidDel="00000000" w:rsidP="00000000" w:rsidRDefault="00000000" w:rsidRPr="00000000" w14:paraId="000000D1">
      <w:pPr>
        <w:spacing w:before="0" w:lineRule="auto"/>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44sinio" w:id="15"/>
      <w:bookmarkEnd w:id="1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Tabela 1 – Produção de petróleo na Bahia</w:t>
      </w:r>
    </w:p>
    <w:tbl>
      <w:tblPr>
        <w:tblStyle w:val="Table3"/>
        <w:tblW w:w="2611.0" w:type="dxa"/>
        <w:jc w:val="center"/>
        <w:tblBorders>
          <w:top w:color="000000" w:space="0" w:sz="18" w:val="single"/>
          <w:bottom w:color="000000" w:space="0" w:sz="18" w:val="single"/>
        </w:tblBorders>
        <w:tblLayout w:type="fixed"/>
        <w:tblLook w:val="0400"/>
      </w:tblPr>
      <w:tblGrid>
        <w:gridCol w:w="661"/>
        <w:gridCol w:w="1950"/>
        <w:tblGridChange w:id="0">
          <w:tblGrid>
            <w:gridCol w:w="661"/>
            <w:gridCol w:w="1950"/>
          </w:tblGrid>
        </w:tblGridChange>
      </w:tblGrid>
      <w:tr>
        <w:trPr>
          <w:cantSplit w:val="0"/>
          <w:tblHeader w:val="0"/>
        </w:trPr>
        <w:tc>
          <w:tcPr>
            <w:tcBorders>
              <w:top w:color="000000" w:space="0" w:sz="18" w:val="single"/>
              <w:left w:color="000000" w:space="0" w:sz="0" w:val="nil"/>
              <w:bottom w:color="000000" w:space="0" w:sz="18" w:val="single"/>
              <w:right w:color="ffffff" w:space="0" w:sz="8" w:val="single"/>
            </w:tcBorders>
            <w:shd w:fill="auto" w:val="clea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Ano</w:t>
            </w:r>
          </w:p>
        </w:tc>
        <w:tc>
          <w:tcPr>
            <w:tcBorders>
              <w:top w:color="000000" w:space="0" w:sz="18" w:val="single"/>
              <w:left w:color="ffffff" w:space="0" w:sz="8" w:val="single"/>
              <w:bottom w:color="000000" w:space="0" w:sz="18" w:val="single"/>
              <w:right w:color="000000" w:space="0" w:sz="0" w:val="nil"/>
            </w:tcBorders>
            <w:shd w:fill="auto" w:val="cle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Produção (1.000 t)</w:t>
            </w:r>
          </w:p>
        </w:tc>
      </w:tr>
      <w:tr>
        <w:trPr>
          <w:cantSplit w:val="0"/>
          <w:tblHeader w:val="0"/>
        </w:trPr>
        <w:tc>
          <w:tcPr>
            <w:tcBorders>
              <w:top w:color="000000" w:space="0" w:sz="0" w:val="nil"/>
              <w:left w:color="000000" w:space="0" w:sz="0" w:val="nil"/>
              <w:bottom w:color="000000" w:space="0" w:sz="0" w:val="nil"/>
              <w:right w:color="ffffff" w:space="0" w:sz="8" w:val="single"/>
            </w:tcBorders>
            <w:shd w:fill="auto" w:val="clea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1996</w:t>
            </w:r>
          </w:p>
        </w:tc>
        <w:tc>
          <w:tcPr>
            <w:tcBorders>
              <w:left w:color="ffffff" w:space="0" w:sz="8" w:val="single"/>
            </w:tcBorders>
            <w:shd w:fill="auto" w:val="cle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2.536</w:t>
            </w:r>
          </w:p>
        </w:tc>
      </w:tr>
      <w:tr>
        <w:trPr>
          <w:cantSplit w:val="0"/>
          <w:tblHeader w:val="0"/>
        </w:trPr>
        <w:tc>
          <w:tcPr>
            <w:tcBorders>
              <w:left w:color="000000" w:space="0" w:sz="0" w:val="nil"/>
              <w:bottom w:color="000000" w:space="0" w:sz="0" w:val="nil"/>
              <w:right w:color="ffffff" w:space="0" w:sz="8" w:val="single"/>
            </w:tcBorders>
            <w:shd w:fill="auto" w:val="clea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1997</w:t>
            </w:r>
          </w:p>
        </w:tc>
        <w:tc>
          <w:tcPr>
            <w:tcBorders>
              <w:left w:color="ffffff" w:space="0" w:sz="8" w:val="single"/>
            </w:tcBorders>
            <w:shd w:fill="auto" w:val="clea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2.665</w:t>
            </w:r>
          </w:p>
        </w:tc>
      </w:tr>
      <w:tr>
        <w:trPr>
          <w:cantSplit w:val="0"/>
          <w:tblHeader w:val="0"/>
        </w:trPr>
        <w:tc>
          <w:tcPr>
            <w:tcBorders>
              <w:left w:color="000000" w:space="0" w:sz="0" w:val="nil"/>
              <w:bottom w:color="000000" w:space="0" w:sz="0" w:val="nil"/>
              <w:right w:color="ffffff" w:space="0" w:sz="8" w:val="single"/>
            </w:tcBorders>
            <w:shd w:fill="auto" w:val="clea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1998</w:t>
            </w:r>
          </w:p>
        </w:tc>
        <w:tc>
          <w:tcPr>
            <w:tcBorders>
              <w:left w:color="ffffff" w:space="0" w:sz="8" w:val="single"/>
            </w:tcBorders>
            <w:shd w:fill="auto" w:val="clea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3.056</w:t>
            </w:r>
          </w:p>
        </w:tc>
      </w:tr>
      <w:tr>
        <w:trPr>
          <w:cantSplit w:val="0"/>
          <w:tblHeader w:val="0"/>
        </w:trPr>
        <w:tc>
          <w:tcPr>
            <w:tcBorders>
              <w:left w:color="000000" w:space="0" w:sz="0" w:val="nil"/>
              <w:bottom w:color="000000" w:space="0" w:sz="18" w:val="single"/>
              <w:right w:color="ffffff" w:space="0" w:sz="8" w:val="single"/>
            </w:tcBorders>
            <w:shd w:fill="auto" w:val="cle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1999</w:t>
            </w:r>
          </w:p>
        </w:tc>
        <w:tc>
          <w:tcPr>
            <w:tcBorders>
              <w:left w:color="ffffff" w:space="0" w:sz="8" w:val="single"/>
              <w:bottom w:color="000000" w:space="0" w:sz="18" w:val="single"/>
            </w:tcBorders>
            <w:shd w:fill="auto" w:val="clea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3.567</w:t>
            </w:r>
          </w:p>
        </w:tc>
      </w:tr>
    </w:tb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261" w:right="0" w:hanging="326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Adaptado de ANP (2000).</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como evidencia a Figura 2.</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bookmarkStart w:colFirst="0" w:colLast="0" w:name="_heading=h.2jxsxqh" w:id="16"/>
      <w:bookmarkEnd w:id="1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2 – Diagrama Fasorial</w:t>
      </w:r>
    </w:p>
    <w:p w:rsidR="00000000" w:rsidDel="00000000" w:rsidP="00000000" w:rsidRDefault="00000000" w:rsidRPr="00000000" w14:paraId="000000E3">
      <w:pPr>
        <w:ind w:firstLine="0"/>
        <w:jc w:val="center"/>
        <w:rPr/>
      </w:pPr>
      <w:r w:rsidDel="00000000" w:rsidR="00000000" w:rsidRPr="00000000">
        <w:rPr/>
        <w:drawing>
          <wp:inline distB="0" distT="0" distL="0" distR="0">
            <wp:extent cx="2575116" cy="1800617"/>
            <wp:effectExtent b="0" l="0" r="0" t="0"/>
            <wp:docPr id="5"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2575116" cy="1800617"/>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2552" w:right="0" w:hanging="3261"/>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Silva (2020).</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Texto texto texto texto texto texto texto texto texto texto texto texto texto texto texto texto texto texto texto texto texto texto texto texto texto texto texto texto texto texto texto texto, conforme mostra a Equação 1.</w:t>
      </w:r>
    </w:p>
    <w:p w:rsidR="00000000" w:rsidDel="00000000" w:rsidP="00000000" w:rsidRDefault="00000000" w:rsidRPr="00000000" w14:paraId="000000E7">
      <w:pPr>
        <w:rPr/>
      </w:pPr>
      <w:r w:rsidDel="00000000" w:rsidR="00000000" w:rsidRPr="00000000">
        <w:rPr>
          <w:rtl w:val="0"/>
        </w:rPr>
      </w:r>
    </w:p>
    <w:tbl>
      <w:tblPr>
        <w:tblStyle w:val="Table4"/>
        <w:tblW w:w="9180.0" w:type="dxa"/>
        <w:jc w:val="left"/>
        <w:tblInd w:w="0.0" w:type="dxa"/>
        <w:tblLayout w:type="fixed"/>
        <w:tblLook w:val="0400"/>
      </w:tblPr>
      <w:tblGrid>
        <w:gridCol w:w="7905"/>
        <w:gridCol w:w="1275"/>
        <w:tblGridChange w:id="0">
          <w:tblGrid>
            <w:gridCol w:w="7905"/>
            <w:gridCol w:w="1275"/>
          </w:tblGrid>
        </w:tblGridChange>
      </w:tblGrid>
      <w:tr>
        <w:trPr>
          <w:cantSplit w:val="0"/>
          <w:tblHeader w:val="0"/>
        </w:trPr>
        <w:tc>
          <w:tcPr>
            <w:shd w:fill="auto" w:val="clear"/>
            <w:vAlign w:val="center"/>
          </w:tcPr>
          <w:p w:rsidR="00000000" w:rsidDel="00000000" w:rsidP="00000000" w:rsidRDefault="00000000" w:rsidRPr="00000000" w14:paraId="000000E8">
            <w:pPr>
              <w:jc w:val="left"/>
              <w:rPr>
                <w:rFonts w:ascii="Cambria Math" w:cs="Cambria Math" w:eastAsia="Cambria Math" w:hAnsi="Cambria Math"/>
              </w:rPr>
            </w:pPr>
            <m:oMath>
              <m:r>
                <w:rPr>
                  <w:rFonts w:ascii="Cambria Math" w:cs="Cambria Math" w:eastAsia="Cambria Math" w:hAnsi="Cambria Math"/>
                </w:rPr>
                <m:t xml:space="preserve">x=</m:t>
              </m:r>
              <m:f>
                <m:fPr>
                  <m:ctrlPr>
                    <w:rPr>
                      <w:rFonts w:ascii="Cambria Math" w:cs="Cambria Math" w:eastAsia="Cambria Math" w:hAnsi="Cambria Math"/>
                    </w:rPr>
                  </m:ctrlPr>
                </m:fPr>
                <m:num>
                  <m:r>
                    <w:rPr>
                      <w:rFonts w:ascii="Cambria Math" w:cs="Cambria Math" w:eastAsia="Cambria Math" w:hAnsi="Cambria Math"/>
                    </w:rPr>
                    <m:t xml:space="preserve">-b</m:t>
                  </m:r>
                  <m:r>
                    <w:rPr>
                      <w:rFonts w:ascii="Cambria Math" w:cs="Cambria Math" w:eastAsia="Cambria Math" w:hAnsi="Cambria Math"/>
                    </w:rPr>
                    <m:t>±</m:t>
                  </m:r>
                  <m:rad>
                    <m:radPr>
                      <m:degHide m:val="1"/>
                      <m:ctrlPr>
                        <w:rPr>
                          <w:rFonts w:ascii="Cambria Math" w:cs="Cambria Math" w:eastAsia="Cambria Math" w:hAnsi="Cambria Math"/>
                        </w:rPr>
                      </m:ctrlPr>
                    </m:radPr>
                    <m:e>
                      <m:sSup>
                        <m:sSupPr>
                          <m:ctrlPr>
                            <w:rPr>
                              <w:rFonts w:ascii="Cambria Math" w:cs="Cambria Math" w:eastAsia="Cambria Math" w:hAnsi="Cambria Math"/>
                            </w:rPr>
                          </m:ctrlPr>
                        </m:sSupPr>
                        <m:e>
                          <m:r>
                            <w:rPr>
                              <w:rFonts w:ascii="Cambria Math" w:cs="Cambria Math" w:eastAsia="Cambria Math" w:hAnsi="Cambria Math"/>
                            </w:rPr>
                            <m:t xml:space="preserve">b</m:t>
                          </m:r>
                        </m:e>
                        <m:sup>
                          <m:r>
                            <w:rPr>
                              <w:rFonts w:ascii="Cambria Math" w:cs="Cambria Math" w:eastAsia="Cambria Math" w:hAnsi="Cambria Math"/>
                            </w:rPr>
                            <m:t xml:space="preserve">2</m:t>
                          </m:r>
                        </m:sup>
                      </m:sSup>
                      <m:r>
                        <w:rPr>
                          <w:rFonts w:ascii="Cambria Math" w:cs="Cambria Math" w:eastAsia="Cambria Math" w:hAnsi="Cambria Math"/>
                        </w:rPr>
                        <m:t xml:space="preserve">-4ac</m:t>
                      </m:r>
                    </m:e>
                  </m:rad>
                </m:num>
                <m:den>
                  <m:r>
                    <w:rPr>
                      <w:rFonts w:ascii="Cambria Math" w:cs="Cambria Math" w:eastAsia="Cambria Math" w:hAnsi="Cambria Math"/>
                    </w:rPr>
                    <m:t xml:space="preserve">2a</m:t>
                  </m:r>
                </m:den>
              </m:f>
            </m:oMath>
            <w:r w:rsidDel="00000000" w:rsidR="00000000" w:rsidRPr="00000000">
              <w:rPr>
                <w:rtl w:val="0"/>
              </w:rPr>
            </w:r>
          </w:p>
        </w:tc>
        <w:tc>
          <w:tcPr>
            <w:shd w:fill="auto" w:val="clear"/>
            <w:vAlign w:val="center"/>
          </w:tcPr>
          <w:p w:rsidR="00000000" w:rsidDel="00000000" w:rsidP="00000000" w:rsidRDefault="00000000" w:rsidRPr="00000000" w14:paraId="000000E9">
            <w:pPr>
              <w:keepNext w:val="1"/>
              <w:ind w:firstLine="0"/>
              <w:jc w:val="right"/>
              <w:rPr/>
            </w:pPr>
            <w:bookmarkStart w:colFirst="0" w:colLast="0" w:name="_heading=h.z337ya" w:id="17"/>
            <w:bookmarkEnd w:id="17"/>
            <w:r w:rsidDel="00000000" w:rsidR="00000000" w:rsidRPr="00000000">
              <w:rPr>
                <w:rtl w:val="0"/>
              </w:rPr>
              <w:t xml:space="preserve">(1)</w:t>
            </w:r>
          </w:p>
        </w:tc>
      </w:tr>
    </w:tb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3j2qqm3" w:id="18"/>
      <w:bookmarkEnd w:id="18"/>
      <w:r w:rsidDel="00000000" w:rsidR="00000000" w:rsidRPr="00000000">
        <w:rPr>
          <w:rtl w:val="0"/>
        </w:rPr>
      </w:r>
    </w:p>
    <w:p w:rsidR="00000000" w:rsidDel="00000000" w:rsidP="00000000" w:rsidRDefault="00000000" w:rsidRPr="00000000" w14:paraId="000000EB">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1"/>
        <w:numPr>
          <w:ilvl w:val="0"/>
          <w:numId w:val="1"/>
        </w:numPr>
        <w:ind w:left="432" w:hanging="432"/>
        <w:rPr/>
      </w:pPr>
      <w:bookmarkStart w:colFirst="0" w:colLast="0" w:name="_heading=h.1y810tw" w:id="19"/>
      <w:bookmarkEnd w:id="19"/>
      <w:r w:rsidDel="00000000" w:rsidR="00000000" w:rsidRPr="00000000">
        <w:rPr>
          <w:rtl w:val="0"/>
        </w:rPr>
        <w:t xml:space="preserve">METODOLOGIA</w:t>
      </w:r>
    </w:p>
    <w:p w:rsidR="00000000" w:rsidDel="00000000" w:rsidP="00000000" w:rsidRDefault="00000000" w:rsidRPr="00000000" w14:paraId="000000ED">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EE">
      <w:pPr>
        <w:pStyle w:val="Heading2"/>
        <w:numPr>
          <w:ilvl w:val="1"/>
          <w:numId w:val="1"/>
        </w:numPr>
        <w:ind w:left="576" w:hanging="576"/>
        <w:rPr/>
      </w:pPr>
      <w:bookmarkStart w:colFirst="0" w:colLast="0" w:name="_heading=h.4i7ojhp" w:id="20"/>
      <w:bookmarkEnd w:id="20"/>
      <w:r w:rsidDel="00000000" w:rsidR="00000000" w:rsidRPr="00000000">
        <w:rPr>
          <w:rtl w:val="0"/>
        </w:rPr>
        <w:t xml:space="preserve">Métodos aplicados</w:t>
      </w:r>
    </w:p>
    <w:p w:rsidR="00000000" w:rsidDel="00000000" w:rsidP="00000000" w:rsidRDefault="00000000" w:rsidRPr="00000000" w14:paraId="000000EF">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spacing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1"/>
        <w:numPr>
          <w:ilvl w:val="0"/>
          <w:numId w:val="1"/>
        </w:numPr>
        <w:ind w:left="432" w:hanging="432"/>
        <w:rPr/>
      </w:pPr>
      <w:bookmarkStart w:colFirst="0" w:colLast="0" w:name="_heading=h.2xcytpi" w:id="21"/>
      <w:bookmarkEnd w:id="21"/>
      <w:r w:rsidDel="00000000" w:rsidR="00000000" w:rsidRPr="00000000">
        <w:rPr>
          <w:rtl w:val="0"/>
        </w:rPr>
        <w:t xml:space="preserve">APRESENTAÇÃO DOS RESULTADOS</w:t>
      </w:r>
    </w:p>
    <w:p w:rsidR="00000000" w:rsidDel="00000000" w:rsidP="00000000" w:rsidRDefault="00000000" w:rsidRPr="00000000" w14:paraId="000000F3">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F4">
      <w:pPr>
        <w:pStyle w:val="Heading2"/>
        <w:numPr>
          <w:ilvl w:val="1"/>
          <w:numId w:val="1"/>
        </w:numPr>
        <w:ind w:left="576" w:hanging="576"/>
        <w:rPr/>
      </w:pPr>
      <w:bookmarkStart w:colFirst="0" w:colLast="0" w:name="_heading=h.1ci93xb" w:id="22"/>
      <w:bookmarkEnd w:id="22"/>
      <w:r w:rsidDel="00000000" w:rsidR="00000000" w:rsidRPr="00000000">
        <w:rPr>
          <w:rtl w:val="0"/>
        </w:rPr>
        <w:t xml:space="preserve">Análise e discussão dos resultados</w:t>
      </w:r>
    </w:p>
    <w:p w:rsidR="00000000" w:rsidDel="00000000" w:rsidP="00000000" w:rsidRDefault="00000000" w:rsidRPr="00000000" w14:paraId="000000F5">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1"/>
        <w:numPr>
          <w:ilvl w:val="0"/>
          <w:numId w:val="1"/>
        </w:numPr>
        <w:ind w:left="432" w:hanging="432"/>
        <w:rPr/>
      </w:pPr>
      <w:bookmarkStart w:colFirst="0" w:colLast="0" w:name="_heading=h.3whwml4" w:id="23"/>
      <w:bookmarkEnd w:id="23"/>
      <w:r w:rsidDel="00000000" w:rsidR="00000000" w:rsidRPr="00000000">
        <w:rPr>
          <w:rtl w:val="0"/>
        </w:rPr>
        <w:t xml:space="preserve">CONSIDERAÇÕES FINAIS</w:t>
      </w:r>
    </w:p>
    <w:p w:rsidR="00000000" w:rsidDel="00000000" w:rsidP="00000000" w:rsidRDefault="00000000" w:rsidRPr="00000000" w14:paraId="000000F9">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FA">
      <w:pPr>
        <w:pStyle w:val="Heading2"/>
        <w:numPr>
          <w:ilvl w:val="1"/>
          <w:numId w:val="1"/>
        </w:numPr>
        <w:ind w:left="576" w:hanging="576"/>
        <w:rPr/>
      </w:pPr>
      <w:bookmarkStart w:colFirst="0" w:colLast="0" w:name="_heading=h.2bn6wsx" w:id="24"/>
      <w:bookmarkEnd w:id="24"/>
      <w:r w:rsidDel="00000000" w:rsidR="00000000" w:rsidRPr="00000000">
        <w:rPr>
          <w:rtl w:val="0"/>
        </w:rPr>
        <w:t xml:space="preserve">Sugestões para trabalhos futuros</w:t>
      </w:r>
    </w:p>
    <w:p w:rsidR="00000000" w:rsidDel="00000000" w:rsidP="00000000" w:rsidRDefault="00000000" w:rsidRPr="00000000" w14:paraId="000000FB">
      <w:pPr>
        <w:rPr/>
      </w:pPr>
      <w:r w:rsidDel="00000000" w:rsidR="00000000" w:rsidRPr="00000000">
        <w:rPr>
          <w:rtl w:val="0"/>
        </w:rPr>
        <w:t xml:space="preserve">Texto texto texto texto texto texto texto texto texto texto texto texto texto texto texto texto texto texto texto texto texto texto.</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spacing w:before="0" w:line="240" w:lineRule="auto"/>
        <w:ind w:firstLine="0"/>
        <w:jc w:val="left"/>
        <w:rPr>
          <w:b w:val="1"/>
          <w:smallCaps w:val="1"/>
        </w:rPr>
      </w:pPr>
      <w:r w:rsidDel="00000000" w:rsidR="00000000" w:rsidRPr="00000000">
        <w:rPr>
          <w:rtl w:val="0"/>
        </w:rPr>
      </w:r>
    </w:p>
    <w:p w:rsidR="00000000" w:rsidDel="00000000" w:rsidP="00000000" w:rsidRDefault="00000000" w:rsidRPr="00000000" w14:paraId="000000FE">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0FF">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431" w:right="0" w:hanging="431"/>
        <w:jc w:val="center"/>
        <w:rPr>
          <w:rFonts w:ascii="Arial" w:cs="Arial" w:eastAsia="Arial" w:hAnsi="Arial"/>
          <w:b w:val="1"/>
          <w:i w:val="0"/>
          <w:smallCaps w:val="1"/>
          <w:strike w:val="0"/>
          <w:color w:val="000000"/>
          <w:sz w:val="24"/>
          <w:szCs w:val="24"/>
          <w:u w:val="none"/>
          <w:shd w:fill="auto" w:val="clear"/>
          <w:vertAlign w:val="baseline"/>
        </w:rPr>
      </w:pPr>
      <w:bookmarkStart w:colFirst="0" w:colLast="0" w:name="_heading=h.qsh70q" w:id="25"/>
      <w:bookmarkEnd w:id="25"/>
      <w:sdt>
        <w:sdtPr>
          <w:tag w:val="goog_rdk_4"/>
        </w:sdtPr>
        <w:sdtContent>
          <w:commentRangeStart w:id="1"/>
        </w:sdtContent>
      </w:sdt>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REFERÊNCIAS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5"/>
        </w:sdtPr>
        <w:sdtContent>
          <w:commentRangeStart w:id="2"/>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ANTUNES, Pedro 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Ambiente de robótica educacional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2016. 120 f. Dissertação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(Mestrado em Engenharia Mecânica) – Universidade Federal de Minas Gerais, Belo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Horizonte, 2016.</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6"/>
        </w:sdtPr>
        <w:sdtContent>
          <w:commentRangeStart w:id="3"/>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BRASIL.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Lei nº 9.887,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 7 de dezembro de 1999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Altera a legislação tributária federal. Disponível em: http://www.in.gov.br/mp_leis/leis_texto.asp?Id=LEI%209887. Acesso em: 22 dez. 1999</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7"/>
        </w:sdtPr>
        <w:sdtContent>
          <w:commentRangeStart w:id="4"/>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BRASIL. Ministério do Trabalho e Emprego.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NR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Segurança em instalações e serviços em eletricidade. 7 dez. 2004. Disponível em: http://portal.mte.gov.br/data/files/FF8080812BE4CA7C012BE520074E5264/nr_10.pdf. Acesso em: 6 maio 2011</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sdt>
        <w:sdtPr>
          <w:tag w:val="goog_rdk_8"/>
        </w:sdtPr>
        <w:sdtContent>
          <w:commentRangeStart w:id="5"/>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CECHINEL, Carolina 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Estudo da exposição ocupacional dos profissionais das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técnicas radiológicas em medicina nuclear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58f. 2017. Trabalho de Conclusão de Curso (Curso Superior de Tecnologia em Radiologia) – Departamento Acadêmico de Saúde e Serviços, IFSC, Florianópolis, 2017. Disponível em: http://sites.florianopolis.ifsc.edu.br/radiologia/files/2017/10/2017-CAROLINA-MARTINSCECHINEL.-ESTUDO-DA-EXPOSI%C3%87%C3%83O-OCUPACIONAL-DOSPROFISSIONAIS0ADAS-T%C3%89CNICAS-RADIOL%C3%93GICAS-EM-MEDICINANUCLEAR.pdf. Acesso em: 03 abr. 2018</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9"/>
        </w:sdtPr>
        <w:sdtContent>
          <w:commentRangeStart w:id="6"/>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FUNDAÇÃO OSWALDO CRUZ.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Cuidado ao paciente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Disponível em: http://pdf.datasheetcatalog.com/datasheet_pdf/philips/100124A_to_100124Y.pdf. Acesso em: 14 mar. 2018.</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0"/>
        </w:sdtPr>
        <w:sdtContent>
          <w:commentRangeStart w:id="7"/>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SANTOS, Max M. 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Veículos elétricos e híbridos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fundamentos, características e aplicações. São Paulo: Érica, 2020.</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1"/>
        </w:sdtPr>
        <w:sdtContent>
          <w:commentRangeStart w:id="8"/>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SILVA, Maria. M. L. Crimes da era digital.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Rio de Janeiro, nov. 1998. Seção Ponto de Vista. Disponível em: http://www.brazilnet.com.br/contexts/brasilrevistas.htm. Acesso em: 28 nov. 1998.</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sdt>
        <w:sdtPr>
          <w:tag w:val="goog_rdk_12"/>
        </w:sdtPr>
        <w:sdtContent>
          <w:commentRangeStart w:id="9"/>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SOUZA, L. S.; BORGES, A. L.; REZENDE, J. O. Influência da correção e do preparo do solo sobre algumas propriedades químicas do solo cultivado com bananeiras. In: REUNIÃO BRASILEIRA DE FERTILIDADE DO SOLO E NUTRIÇÃO DE PLANTAS, 21, 1994, Petrolina.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Anais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Petrolina: EMBRAPA, CPATSA, 1994. p. 3-4.</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240"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431" w:right="0" w:hanging="431"/>
        <w:jc w:val="center"/>
        <w:rPr>
          <w:b w:val="1"/>
          <w:smallCaps w:val="1"/>
        </w:rPr>
      </w:pPr>
      <w:bookmarkStart w:colFirst="0" w:colLast="0" w:name="_heading=h.3as4poj" w:id="26"/>
      <w:bookmarkEnd w:id="26"/>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APÊNDICES</w:t>
      </w:r>
      <w:r w:rsidDel="00000000" w:rsidR="00000000" w:rsidRPr="00000000">
        <w:rPr>
          <w:rtl w:val="0"/>
        </w:rPr>
      </w:r>
    </w:p>
    <w:p w:rsidR="00000000" w:rsidDel="00000000" w:rsidP="00000000" w:rsidRDefault="00000000" w:rsidRPr="00000000" w14:paraId="0000012E">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1pxezwc" w:id="27"/>
      <w:bookmarkEnd w:id="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A – Título</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31">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49x2ik5" w:id="28"/>
      <w:bookmarkEnd w:id="2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B – Título</w:t>
      </w:r>
      <w:r w:rsidDel="00000000" w:rsidR="00000000" w:rsidRPr="00000000">
        <w:rPr>
          <w:rtl w:val="0"/>
        </w:rPr>
      </w:r>
    </w:p>
    <w:p w:rsidR="00000000" w:rsidDel="00000000" w:rsidP="00000000" w:rsidRDefault="00000000" w:rsidRPr="00000000" w14:paraId="00000132">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ubegalxyf508" w:id="29"/>
      <w:bookmarkEnd w:id="29"/>
      <w:r w:rsidDel="00000000" w:rsidR="00000000" w:rsidRPr="00000000">
        <w:rPr>
          <w:rtl w:val="0"/>
        </w:rPr>
      </w:r>
    </w:p>
    <w:p w:rsidR="00000000" w:rsidDel="00000000" w:rsidP="00000000" w:rsidRDefault="00000000" w:rsidRPr="00000000" w14:paraId="00000133">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s6tpuve0w6tu" w:id="30"/>
      <w:bookmarkEnd w:id="30"/>
      <w:r w:rsidDel="00000000" w:rsidR="00000000" w:rsidRPr="00000000">
        <w:rPr>
          <w:rtl w:val="0"/>
        </w:rPr>
      </w:r>
    </w:p>
    <w:p w:rsidR="00000000" w:rsidDel="00000000" w:rsidP="00000000" w:rsidRDefault="00000000" w:rsidRPr="00000000" w14:paraId="00000134">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f46gnwf4fsp" w:id="31"/>
      <w:bookmarkEnd w:id="31"/>
      <w:r w:rsidDel="00000000" w:rsidR="00000000" w:rsidRPr="00000000">
        <w:rPr>
          <w:rtl w:val="0"/>
        </w:rPr>
      </w:r>
    </w:p>
    <w:p w:rsidR="00000000" w:rsidDel="00000000" w:rsidP="00000000" w:rsidRDefault="00000000" w:rsidRPr="00000000" w14:paraId="00000135">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od2v1omq904f" w:id="32"/>
      <w:bookmarkEnd w:id="32"/>
      <w:r w:rsidDel="00000000" w:rsidR="00000000" w:rsidRPr="00000000">
        <w:rPr>
          <w:rtl w:val="0"/>
        </w:rPr>
      </w:r>
    </w:p>
    <w:p w:rsidR="00000000" w:rsidDel="00000000" w:rsidP="00000000" w:rsidRDefault="00000000" w:rsidRPr="00000000" w14:paraId="00000136">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wt4eqm5a7d9u" w:id="33"/>
      <w:bookmarkEnd w:id="33"/>
      <w:r w:rsidDel="00000000" w:rsidR="00000000" w:rsidRPr="00000000">
        <w:rPr>
          <w:rtl w:val="0"/>
        </w:rPr>
      </w:r>
    </w:p>
    <w:p w:rsidR="00000000" w:rsidDel="00000000" w:rsidP="00000000" w:rsidRDefault="00000000" w:rsidRPr="00000000" w14:paraId="00000137">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qq90jpffn5ve" w:id="34"/>
      <w:bookmarkEnd w:id="34"/>
      <w:r w:rsidDel="00000000" w:rsidR="00000000" w:rsidRPr="00000000">
        <w:rPr>
          <w:rtl w:val="0"/>
        </w:rPr>
      </w:r>
    </w:p>
    <w:p w:rsidR="00000000" w:rsidDel="00000000" w:rsidP="00000000" w:rsidRDefault="00000000" w:rsidRPr="00000000" w14:paraId="00000138">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w30vvsx6ceq" w:id="35"/>
      <w:bookmarkEnd w:id="35"/>
      <w:r w:rsidDel="00000000" w:rsidR="00000000" w:rsidRPr="00000000">
        <w:rPr>
          <w:rtl w:val="0"/>
        </w:rPr>
      </w:r>
    </w:p>
    <w:p w:rsidR="00000000" w:rsidDel="00000000" w:rsidP="00000000" w:rsidRDefault="00000000" w:rsidRPr="00000000" w14:paraId="00000139">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yv9j14e3c78q" w:id="36"/>
      <w:bookmarkEnd w:id="36"/>
      <w:r w:rsidDel="00000000" w:rsidR="00000000" w:rsidRPr="00000000">
        <w:rPr>
          <w:rtl w:val="0"/>
        </w:rPr>
      </w:r>
    </w:p>
    <w:p w:rsidR="00000000" w:rsidDel="00000000" w:rsidP="00000000" w:rsidRDefault="00000000" w:rsidRPr="00000000" w14:paraId="0000013A">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kuwkurijaejs" w:id="37"/>
      <w:bookmarkEnd w:id="37"/>
      <w:r w:rsidDel="00000000" w:rsidR="00000000" w:rsidRPr="00000000">
        <w:rPr>
          <w:rtl w:val="0"/>
        </w:rPr>
      </w:r>
    </w:p>
    <w:p w:rsidR="00000000" w:rsidDel="00000000" w:rsidP="00000000" w:rsidRDefault="00000000" w:rsidRPr="00000000" w14:paraId="0000013B">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uv3bygbu39bf" w:id="38"/>
      <w:bookmarkEnd w:id="38"/>
      <w:r w:rsidDel="00000000" w:rsidR="00000000" w:rsidRPr="00000000">
        <w:rPr>
          <w:rtl w:val="0"/>
        </w:rPr>
      </w:r>
    </w:p>
    <w:p w:rsidR="00000000" w:rsidDel="00000000" w:rsidP="00000000" w:rsidRDefault="00000000" w:rsidRPr="00000000" w14:paraId="0000013C">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nzn787g2muz6" w:id="39"/>
      <w:bookmarkEnd w:id="39"/>
      <w:r w:rsidDel="00000000" w:rsidR="00000000" w:rsidRPr="00000000">
        <w:rPr>
          <w:rtl w:val="0"/>
        </w:rPr>
      </w:r>
    </w:p>
    <w:p w:rsidR="00000000" w:rsidDel="00000000" w:rsidP="00000000" w:rsidRDefault="00000000" w:rsidRPr="00000000" w14:paraId="0000013D">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cdgv023imkzj" w:id="40"/>
      <w:bookmarkEnd w:id="40"/>
      <w:r w:rsidDel="00000000" w:rsidR="00000000" w:rsidRPr="00000000">
        <w:rPr>
          <w:rtl w:val="0"/>
        </w:rPr>
      </w:r>
    </w:p>
    <w:p w:rsidR="00000000" w:rsidDel="00000000" w:rsidP="00000000" w:rsidRDefault="00000000" w:rsidRPr="00000000" w14:paraId="0000013E">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hqk85um0ybev" w:id="41"/>
      <w:bookmarkEnd w:id="41"/>
      <w:r w:rsidDel="00000000" w:rsidR="00000000" w:rsidRPr="00000000">
        <w:rPr>
          <w:rtl w:val="0"/>
        </w:rPr>
      </w:r>
    </w:p>
    <w:p w:rsidR="00000000" w:rsidDel="00000000" w:rsidP="00000000" w:rsidRDefault="00000000" w:rsidRPr="00000000" w14:paraId="0000013F">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pPr>
      <w:bookmarkStart w:colFirst="0" w:colLast="0" w:name="_heading=h.7tzkbpdp3y7k" w:id="42"/>
      <w:bookmarkEnd w:id="42"/>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431" w:right="0" w:hanging="431"/>
        <w:jc w:val="center"/>
        <w:rPr>
          <w:b w:val="1"/>
          <w:smallCaps w:val="1"/>
        </w:rPr>
      </w:pPr>
      <w:bookmarkStart w:colFirst="0" w:colLast="0" w:name="_heading=h.2p2csry" w:id="43"/>
      <w:bookmarkEnd w:id="43"/>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ANEXOS</w:t>
      </w:r>
      <w:r w:rsidDel="00000000" w:rsidR="00000000" w:rsidRPr="00000000">
        <w:rPr>
          <w:rtl w:val="0"/>
        </w:rPr>
      </w:r>
    </w:p>
    <w:p w:rsidR="00000000" w:rsidDel="00000000" w:rsidP="00000000" w:rsidRDefault="00000000" w:rsidRPr="00000000" w14:paraId="00000145">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147n2zr" w:id="44"/>
      <w:bookmarkEnd w:id="4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A – Título</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spacing w:before="0" w:line="240" w:lineRule="auto"/>
        <w:ind w:firstLine="0"/>
        <w:jc w:val="left"/>
        <w:rPr>
          <w:b w:val="1"/>
          <w:smallCaps w:val="1"/>
        </w:rPr>
      </w:pPr>
      <w:r w:rsidDel="00000000" w:rsidR="00000000" w:rsidRPr="00000000">
        <w:br w:type="page"/>
      </w:r>
      <w:r w:rsidDel="00000000" w:rsidR="00000000" w:rsidRPr="00000000">
        <w:rPr>
          <w:rtl w:val="0"/>
        </w:rPr>
      </w:r>
    </w:p>
    <w:p w:rsidR="00000000" w:rsidDel="00000000" w:rsidP="00000000" w:rsidRDefault="00000000" w:rsidRPr="00000000" w14:paraId="00000148">
      <w:pPr>
        <w:keepNext w:val="1"/>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720" w:right="0" w:hanging="72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3o7alnk" w:id="45"/>
      <w:bookmarkEnd w:id="4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B – Título</w:t>
      </w:r>
    </w:p>
    <w:p w:rsidR="00000000" w:rsidDel="00000000" w:rsidP="00000000" w:rsidRDefault="00000000" w:rsidRPr="00000000" w14:paraId="00000149">
      <w:pPr>
        <w:spacing w:before="0" w:line="240" w:lineRule="auto"/>
        <w:ind w:firstLine="0"/>
        <w:jc w:val="left"/>
        <w:rPr/>
      </w:pPr>
      <w:r w:rsidDel="00000000" w:rsidR="00000000" w:rsidRPr="00000000">
        <w:rPr>
          <w:rtl w:val="0"/>
        </w:rPr>
      </w:r>
    </w:p>
    <w:sectPr>
      <w:headerReference r:id="rId16" w:type="first"/>
      <w:type w:val="nextPage"/>
      <w:pgSz w:h="16840" w:w="11907" w:orient="portrait"/>
      <w:pgMar w:bottom="1134" w:top="1701" w:left="1701" w:right="1134" w:header="720" w:footer="720"/>
      <w:pgNumType w:start="2"/>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stavo Orsi" w:id="5" w:date="2021-08-10T10:48:00Z">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TCC (em meio eletrônico)</w:t>
      </w:r>
    </w:p>
  </w:comment>
  <w:comment w:author="Gustavo Orsi" w:id="2" w:date="2021-08-10T10:49:00Z">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Dissertação</w:t>
      </w:r>
    </w:p>
  </w:comment>
  <w:comment w:author="Gustavo Orsi" w:id="1" w:date="2021-08-10T10:39:00Z">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ordem alfabética, alinhadas à esquerda, com espaço entre linhas simples e o espaço de um “enter” entre uma e outra)</w:t>
      </w:r>
    </w:p>
  </w:comment>
  <w:comment w:author="Gustavo Orsi" w:id="6" w:date="2021-08-10T10:47:00Z">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Homepage</w:t>
      </w:r>
    </w:p>
  </w:comment>
  <w:comment w:author="Gustavo Orsi" w:id="4" w:date="2021-08-10T10:48:00Z">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 Regulamentadora</w:t>
      </w:r>
    </w:p>
  </w:comment>
  <w:comment w:author="Gustavo Orsi" w:id="9" w:date="2021-08-10T10:47:00Z">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Trabalho apresentado em evento</w:t>
      </w:r>
    </w:p>
  </w:comment>
  <w:comment w:author="Gustavo Orsi" w:id="3" w:date="2021-08-10T10:49:00Z">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Leis e Decretos (em meio eletrônico)</w:t>
      </w:r>
    </w:p>
  </w:comment>
  <w:comment w:author="Gustavo Orsi" w:id="8" w:date="2021-08-10T10:47:00Z">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Artigo de Revista (em meio eletrônico)</w:t>
      </w:r>
    </w:p>
  </w:comment>
  <w:comment w:author="Gustavo Orsi" w:id="0" w:date="2021-08-10T10:04:00Z">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ordem alfabética)</w:t>
      </w:r>
    </w:p>
  </w:comment>
  <w:comment w:author="Gustavo Orsi" w:id="7" w:date="2021-08-10T10:48:00Z">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Livro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52" w15:done="0"/>
  <w15:commentEx w15:paraId="00000153" w15:done="0"/>
  <w15:commentEx w15:paraId="00000154" w15:done="0"/>
  <w15:commentEx w15:paraId="00000155" w15:done="0"/>
  <w15:commentEx w15:paraId="00000156" w15:done="0"/>
  <w15:commentEx w15:paraId="00000157" w15:done="0"/>
  <w15:commentEx w15:paraId="00000158" w15:done="0"/>
  <w15:commentEx w15:paraId="00000159" w15:done="0"/>
  <w15:commentEx w15:paraId="0000015A" w15:done="0"/>
  <w15:commentEx w15:paraId="0000015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Georgia"/>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36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360" w:firstLine="113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center" w:pos="9000"/>
      </w:tabs>
      <w:spacing w:after="0" w:before="120" w:line="360" w:lineRule="auto"/>
      <w:ind w:left="0" w:right="72"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36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12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lowerLetter"/>
      <w:lvlText w:val="%1)"/>
      <w:lvlJc w:val="left"/>
      <w:pPr>
        <w:ind w:left="1494" w:hanging="360"/>
      </w:pPr>
      <w:rPr/>
    </w:lvl>
    <w:lvl w:ilvl="1">
      <w:start w:val="1"/>
      <w:numFmt w:val="lowerLetter"/>
      <w:lvlText w:val="%2."/>
      <w:lvlJc w:val="left"/>
      <w:pPr>
        <w:ind w:left="2214" w:hanging="360"/>
      </w:pPr>
      <w:rPr/>
    </w:lvl>
    <w:lvl w:ilvl="2">
      <w:start w:val="1"/>
      <w:numFmt w:val="lowerRoman"/>
      <w:lvlText w:val="%3."/>
      <w:lvlJc w:val="right"/>
      <w:pPr>
        <w:ind w:left="2934" w:hanging="180"/>
      </w:pPr>
      <w:rPr/>
    </w:lvl>
    <w:lvl w:ilvl="3">
      <w:start w:val="1"/>
      <w:numFmt w:val="decimal"/>
      <w:lvlText w:val="%4."/>
      <w:lvlJc w:val="left"/>
      <w:pPr>
        <w:ind w:left="3654" w:hanging="360"/>
      </w:pPr>
      <w:rPr/>
    </w:lvl>
    <w:lvl w:ilvl="4">
      <w:start w:val="1"/>
      <w:numFmt w:val="lowerLetter"/>
      <w:lvlText w:val="%5."/>
      <w:lvlJc w:val="left"/>
      <w:pPr>
        <w:ind w:left="4374" w:hanging="360"/>
      </w:pPr>
      <w:rPr/>
    </w:lvl>
    <w:lvl w:ilvl="5">
      <w:start w:val="1"/>
      <w:numFmt w:val="lowerRoman"/>
      <w:lvlText w:val="%6."/>
      <w:lvlJc w:val="right"/>
      <w:pPr>
        <w:ind w:left="5094" w:hanging="180"/>
      </w:pPr>
      <w:rPr/>
    </w:lvl>
    <w:lvl w:ilvl="6">
      <w:start w:val="1"/>
      <w:numFmt w:val="decimal"/>
      <w:lvlText w:val="%7."/>
      <w:lvlJc w:val="left"/>
      <w:pPr>
        <w:ind w:left="5814" w:hanging="360"/>
      </w:pPr>
      <w:rPr/>
    </w:lvl>
    <w:lvl w:ilvl="7">
      <w:start w:val="1"/>
      <w:numFmt w:val="lowerLetter"/>
      <w:lvlText w:val="%8."/>
      <w:lvlJc w:val="left"/>
      <w:pPr>
        <w:ind w:left="6534" w:hanging="360"/>
      </w:pPr>
      <w:rPr/>
    </w:lvl>
    <w:lvl w:ilvl="8">
      <w:start w:val="1"/>
      <w:numFmt w:val="lowerRoman"/>
      <w:lvlText w:val="%9."/>
      <w:lvlJc w:val="right"/>
      <w:pPr>
        <w:ind w:left="7254"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before="120" w:line="360" w:lineRule="auto"/>
        <w:ind w:firstLine="113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480" w:before="0" w:line="240" w:lineRule="auto"/>
      <w:ind w:left="431" w:hanging="431"/>
    </w:pPr>
    <w:rPr>
      <w:b w:val="1"/>
      <w:smallCaps w:val="1"/>
    </w:rPr>
  </w:style>
  <w:style w:type="paragraph" w:styleId="Heading2">
    <w:name w:val="heading 2"/>
    <w:basedOn w:val="Normal"/>
    <w:next w:val="Normal"/>
    <w:pPr>
      <w:keepNext w:val="1"/>
      <w:spacing w:after="480" w:before="480" w:line="240" w:lineRule="auto"/>
      <w:ind w:left="576" w:hanging="576"/>
    </w:pPr>
    <w:rPr>
      <w:b w:val="1"/>
    </w:rPr>
  </w:style>
  <w:style w:type="paragraph" w:styleId="Heading3">
    <w:name w:val="heading 3"/>
    <w:basedOn w:val="Normal"/>
    <w:next w:val="Normal"/>
    <w:pPr>
      <w:keepNext w:val="1"/>
      <w:spacing w:after="480" w:before="480" w:line="240" w:lineRule="auto"/>
      <w:ind w:left="720" w:hanging="720"/>
    </w:pPr>
    <w:rPr/>
  </w:style>
  <w:style w:type="paragraph" w:styleId="Heading4">
    <w:name w:val="heading 4"/>
    <w:basedOn w:val="Normal"/>
    <w:next w:val="Normal"/>
    <w:pPr>
      <w:keepNext w:val="1"/>
      <w:spacing w:after="480" w:before="480" w:line="240" w:lineRule="auto"/>
      <w:ind w:left="862" w:hanging="862"/>
    </w:pPr>
    <w:rPr>
      <w:i w:val="1"/>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07C2"/>
    <w:pPr>
      <w:spacing w:before="120" w:line="360" w:lineRule="auto"/>
      <w:ind w:firstLine="1134"/>
      <w:jc w:val="both"/>
    </w:pPr>
    <w:rPr>
      <w:rFonts w:ascii="Arial" w:hAnsi="Arial"/>
      <w:sz w:val="24"/>
      <w:szCs w:val="24"/>
    </w:rPr>
  </w:style>
  <w:style w:type="paragraph" w:styleId="Ttulo1">
    <w:name w:val="heading 1"/>
    <w:basedOn w:val="Normal"/>
    <w:next w:val="Normal"/>
    <w:qFormat w:val="1"/>
    <w:rsid w:val="00651761"/>
    <w:pPr>
      <w:keepNext w:val="1"/>
      <w:numPr>
        <w:numId w:val="1"/>
      </w:numPr>
      <w:spacing w:after="480" w:before="0" w:line="240" w:lineRule="auto"/>
      <w:ind w:left="431" w:hanging="431"/>
      <w:outlineLvl w:val="0"/>
    </w:pPr>
    <w:rPr>
      <w:rFonts w:cs="Arial"/>
      <w:b w:val="1"/>
      <w:caps w:val="1"/>
    </w:rPr>
  </w:style>
  <w:style w:type="paragraph" w:styleId="Ttulo2">
    <w:name w:val="heading 2"/>
    <w:basedOn w:val="Normal"/>
    <w:next w:val="Normal"/>
    <w:qFormat w:val="1"/>
    <w:rsid w:val="008C51A5"/>
    <w:pPr>
      <w:keepNext w:val="1"/>
      <w:numPr>
        <w:ilvl w:val="1"/>
        <w:numId w:val="1"/>
      </w:numPr>
      <w:suppressAutoHyphens w:val="1"/>
      <w:spacing w:after="480" w:before="480" w:line="240" w:lineRule="auto"/>
      <w:outlineLvl w:val="1"/>
    </w:pPr>
    <w:rPr>
      <w:b w:val="1"/>
      <w:szCs w:val="20"/>
    </w:rPr>
  </w:style>
  <w:style w:type="paragraph" w:styleId="Ttulo3">
    <w:name w:val="heading 3"/>
    <w:basedOn w:val="Normal"/>
    <w:next w:val="Normal"/>
    <w:qFormat w:val="1"/>
    <w:rsid w:val="008C51A5"/>
    <w:pPr>
      <w:keepNext w:val="1"/>
      <w:numPr>
        <w:ilvl w:val="2"/>
        <w:numId w:val="1"/>
      </w:numPr>
      <w:suppressAutoHyphens w:val="1"/>
      <w:spacing w:after="480" w:before="480" w:line="240" w:lineRule="auto"/>
      <w:outlineLvl w:val="2"/>
    </w:pPr>
    <w:rPr>
      <w:rFonts w:cs="Arial"/>
      <w:bCs w:val="1"/>
      <w:szCs w:val="26"/>
    </w:rPr>
  </w:style>
  <w:style w:type="paragraph" w:styleId="Ttulo4">
    <w:name w:val="heading 4"/>
    <w:basedOn w:val="Normal"/>
    <w:next w:val="Normal"/>
    <w:link w:val="Ttulo4Char"/>
    <w:uiPriority w:val="9"/>
    <w:unhideWhenUsed w:val="1"/>
    <w:qFormat w:val="1"/>
    <w:rsid w:val="008C51A5"/>
    <w:pPr>
      <w:keepNext w:val="1"/>
      <w:numPr>
        <w:ilvl w:val="3"/>
        <w:numId w:val="1"/>
      </w:numPr>
      <w:spacing w:after="480" w:before="480" w:line="240" w:lineRule="auto"/>
      <w:ind w:left="862" w:hanging="862"/>
      <w:outlineLvl w:val="3"/>
    </w:pPr>
    <w:rPr>
      <w:bCs w:val="1"/>
      <w:i w:val="1"/>
      <w:szCs w:val="28"/>
    </w:rPr>
  </w:style>
  <w:style w:type="paragraph" w:styleId="Ttulo5">
    <w:name w:val="heading 5"/>
    <w:basedOn w:val="Normal"/>
    <w:next w:val="Normal"/>
    <w:link w:val="Ttulo5Char"/>
    <w:uiPriority w:val="9"/>
    <w:unhideWhenUsed w:val="1"/>
    <w:rsid w:val="00E1357B"/>
    <w:pPr>
      <w:numPr>
        <w:ilvl w:val="4"/>
        <w:numId w:val="1"/>
      </w:numPr>
      <w:spacing w:after="60" w:before="240"/>
      <w:outlineLvl w:val="4"/>
    </w:pPr>
    <w:rPr>
      <w:rFonts w:ascii="Calibri" w:hAnsi="Calibri"/>
      <w:b w:val="1"/>
      <w:bCs w:val="1"/>
      <w:i w:val="1"/>
      <w:iCs w:val="1"/>
      <w:sz w:val="26"/>
      <w:szCs w:val="26"/>
    </w:rPr>
  </w:style>
  <w:style w:type="paragraph" w:styleId="Ttulo6">
    <w:name w:val="heading 6"/>
    <w:basedOn w:val="Normal"/>
    <w:next w:val="Normal"/>
    <w:qFormat w:val="1"/>
    <w:pPr>
      <w:numPr>
        <w:ilvl w:val="5"/>
        <w:numId w:val="1"/>
      </w:numPr>
      <w:spacing w:after="60" w:before="240"/>
      <w:outlineLvl w:val="5"/>
    </w:pPr>
    <w:rPr>
      <w:rFonts w:ascii="Times New Roman" w:hAnsi="Times New Roman"/>
      <w:b w:val="1"/>
      <w:bCs w:val="1"/>
      <w:sz w:val="22"/>
      <w:szCs w:val="22"/>
    </w:rPr>
  </w:style>
  <w:style w:type="paragraph" w:styleId="Ttulo7">
    <w:name w:val="heading 7"/>
    <w:basedOn w:val="Ttulo1"/>
    <w:next w:val="Normal"/>
    <w:link w:val="Ttulo7Char"/>
    <w:uiPriority w:val="9"/>
    <w:unhideWhenUsed w:val="1"/>
    <w:qFormat w:val="1"/>
    <w:rsid w:val="00C407C2"/>
    <w:pPr>
      <w:numPr>
        <w:numId w:val="0"/>
      </w:numPr>
      <w:jc w:val="center"/>
      <w:outlineLvl w:val="6"/>
    </w:pPr>
  </w:style>
  <w:style w:type="paragraph" w:styleId="Ttulo8">
    <w:name w:val="heading 8"/>
    <w:basedOn w:val="Ttulo1"/>
    <w:next w:val="Normal"/>
    <w:link w:val="Ttulo8Char"/>
    <w:uiPriority w:val="9"/>
    <w:unhideWhenUsed w:val="1"/>
    <w:qFormat w:val="1"/>
    <w:rsid w:val="00C407C2"/>
    <w:pPr>
      <w:numPr>
        <w:numId w:val="0"/>
      </w:numPr>
      <w:jc w:val="center"/>
      <w:outlineLvl w:val="7"/>
    </w:pPr>
  </w:style>
  <w:style w:type="paragraph" w:styleId="Ttulo9">
    <w:name w:val="heading 9"/>
    <w:basedOn w:val="Ttulo3"/>
    <w:next w:val="Normal"/>
    <w:qFormat w:val="1"/>
    <w:rsid w:val="00C407C2"/>
    <w:pPr>
      <w:numPr>
        <w:ilvl w:val="0"/>
        <w:numId w:val="0"/>
      </w:numPr>
      <w:ind w:left="720" w:hanging="720"/>
      <w:jc w:val="center"/>
      <w:outlineLvl w:val="8"/>
    </w:p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orpodetexto">
    <w:name w:val="Body Text"/>
    <w:basedOn w:val="Normal"/>
    <w:link w:val="CorpodetextoChar"/>
    <w:pPr>
      <w:suppressAutoHyphens w:val="1"/>
    </w:pPr>
    <w:rPr>
      <w:rFonts w:ascii="Book Antiqua" w:hAnsi="Book Antiqua"/>
      <w:sz w:val="20"/>
      <w:szCs w:val="20"/>
    </w:rPr>
  </w:style>
  <w:style w:type="character" w:styleId="strongtext" w:customStyle="1">
    <w:name w:val="strong_text"/>
    <w:basedOn w:val="Fontepargpadro"/>
  </w:style>
  <w:style w:type="character" w:styleId="nfase">
    <w:name w:val="Emphasis"/>
    <w:qFormat w:val="1"/>
    <w:rPr>
      <w:i w:val="1"/>
      <w:iCs w:val="1"/>
    </w:rPr>
  </w:style>
  <w:style w:type="paragraph" w:styleId="Recuodecorpodetexto">
    <w:name w:val="Body Text Indent"/>
    <w:basedOn w:val="Normal"/>
    <w:link w:val="RecuodecorpodetextoChar"/>
    <w:pPr>
      <w:suppressAutoHyphens w:val="1"/>
      <w:ind w:firstLine="1680"/>
    </w:pPr>
    <w:rPr>
      <w:rFonts w:cs="Arial"/>
      <w:szCs w:val="20"/>
    </w:rPr>
  </w:style>
  <w:style w:type="paragraph" w:styleId="Recuodecorpodetexto2">
    <w:name w:val="Body Text Indent 2"/>
    <w:basedOn w:val="Normal"/>
    <w:pPr>
      <w:suppressAutoHyphens w:val="1"/>
      <w:spacing w:after="120" w:line="480" w:lineRule="auto"/>
      <w:ind w:left="283"/>
    </w:pPr>
    <w:rPr>
      <w:sz w:val="20"/>
      <w:szCs w:val="20"/>
    </w:rPr>
  </w:style>
  <w:style w:type="paragraph" w:styleId="WW-Recuodecorpodetexto2" w:customStyle="1">
    <w:name w:val="WW-Recuo de corpo de texto 2"/>
    <w:basedOn w:val="Normal"/>
    <w:pPr>
      <w:suppressAutoHyphens w:val="1"/>
      <w:ind w:left="3686" w:firstLine="1"/>
    </w:pPr>
    <w:rPr>
      <w:rFonts w:ascii="Book Antiqua" w:hAnsi="Book Antiqua"/>
      <w:sz w:val="20"/>
      <w:szCs w:val="20"/>
    </w:rPr>
  </w:style>
  <w:style w:type="paragraph" w:styleId="Recuodecorpodetexto3">
    <w:name w:val="Body Text Indent 3"/>
    <w:basedOn w:val="Normal"/>
    <w:pPr>
      <w:ind w:left="2280"/>
    </w:pPr>
    <w:rPr>
      <w:rFonts w:cs="Arial"/>
      <w:sz w:val="20"/>
    </w:rPr>
  </w:style>
  <w:style w:type="paragraph" w:styleId="NormalWeb">
    <w:name w:val="Normal (Web)"/>
    <w:basedOn w:val="Normal"/>
    <w:pPr>
      <w:spacing w:after="100" w:afterAutospacing="1" w:before="100" w:beforeAutospacing="1"/>
    </w:pPr>
    <w:rPr>
      <w:rFonts w:ascii="Arial Unicode MS" w:cs="Arial Unicode MS" w:eastAsia="Arial Unicode MS" w:hAnsi="Arial Unicode MS"/>
    </w:rPr>
  </w:style>
  <w:style w:type="character" w:styleId="Forte">
    <w:name w:val="Strong"/>
    <w:qFormat w:val="1"/>
    <w:rPr>
      <w:b w:val="1"/>
      <w:bCs w:val="1"/>
    </w:rPr>
  </w:style>
  <w:style w:type="paragraph" w:styleId="Default" w:customStyle="1">
    <w:name w:val="Default"/>
    <w:pPr>
      <w:autoSpaceDE w:val="0"/>
      <w:autoSpaceDN w:val="0"/>
      <w:adjustRightInd w:val="0"/>
    </w:pPr>
    <w:rPr>
      <w:rFonts w:ascii="Verdana" w:hAnsi="Verdana"/>
      <w:color w:val="000000"/>
      <w:sz w:val="24"/>
      <w:szCs w:val="24"/>
    </w:rPr>
  </w:style>
  <w:style w:type="character" w:styleId="Hyperlink">
    <w:name w:val="Hyperlink"/>
    <w:uiPriority w:val="99"/>
    <w:rPr>
      <w:color w:val="0000ff"/>
      <w:u w:val="single"/>
    </w:rPr>
  </w:style>
  <w:style w:type="paragraph" w:styleId="WW-NormalWeb" w:customStyle="1">
    <w:name w:val="WW-Normal (Web)"/>
    <w:basedOn w:val="Normal"/>
    <w:pPr>
      <w:suppressAutoHyphens w:val="1"/>
      <w:spacing w:after="100" w:before="100"/>
    </w:pPr>
    <w:rPr>
      <w:rFonts w:ascii="Verdana" w:hAnsi="Verdana"/>
      <w:color w:val="000080"/>
      <w:sz w:val="18"/>
      <w:szCs w:val="20"/>
    </w:rPr>
  </w:style>
  <w:style w:type="paragraph" w:styleId="EstiloCorpodetexto2ArialChar" w:customStyle="1">
    <w:name w:val="Estilo Corpo de texto 2 + Arial Char"/>
    <w:basedOn w:val="Default"/>
    <w:next w:val="Default"/>
    <w:pPr>
      <w:spacing w:after="120" w:before="120"/>
    </w:pPr>
    <w:rPr>
      <w:rFonts w:ascii="Arial" w:hAnsi="Arial"/>
      <w:color w:val="auto"/>
      <w:sz w:val="20"/>
    </w:rPr>
  </w:style>
  <w:style w:type="paragraph" w:styleId="Corpodetexto2">
    <w:name w:val="Body Text 2"/>
    <w:basedOn w:val="Default"/>
    <w:next w:val="Default"/>
    <w:pPr>
      <w:spacing w:after="120" w:before="120"/>
    </w:pPr>
    <w:rPr>
      <w:rFonts w:ascii="Arial" w:hAnsi="Arial"/>
      <w:color w:val="auto"/>
      <w:sz w:val="20"/>
    </w:rPr>
  </w:style>
  <w:style w:type="paragraph" w:styleId="citaodireta" w:customStyle="1">
    <w:name w:val="citação direta"/>
    <w:basedOn w:val="Default"/>
    <w:next w:val="Default"/>
    <w:pPr>
      <w:spacing w:after="120" w:before="120"/>
    </w:pPr>
    <w:rPr>
      <w:rFonts w:ascii="Arial" w:hAnsi="Arial"/>
      <w:color w:val="auto"/>
      <w:sz w:val="20"/>
    </w:rPr>
  </w:style>
  <w:style w:type="character" w:styleId="Nmerodepgina">
    <w:name w:val="page number"/>
    <w:basedOn w:val="Fontepargpadro"/>
  </w:style>
  <w:style w:type="paragraph" w:styleId="Cabealho">
    <w:name w:val="header"/>
    <w:basedOn w:val="Normal"/>
    <w:link w:val="CabealhoChar"/>
    <w:uiPriority w:val="99"/>
    <w:pPr>
      <w:tabs>
        <w:tab w:val="center" w:pos="4419"/>
        <w:tab w:val="right" w:pos="8838"/>
      </w:tabs>
    </w:pPr>
    <w:rPr>
      <w:rFonts w:ascii="Times New Roman" w:hAnsi="Times New Roman"/>
    </w:rPr>
  </w:style>
  <w:style w:type="paragraph" w:styleId="Textoembloco">
    <w:name w:val="Block Text"/>
    <w:basedOn w:val="Normal"/>
    <w:pPr>
      <w:spacing w:line="480" w:lineRule="auto"/>
      <w:ind w:left="2482" w:right="357"/>
    </w:pPr>
    <w:rPr>
      <w:rFonts w:ascii="Times New Roman" w:hAnsi="Times New Roman"/>
      <w:b w:val="1"/>
      <w:bCs w:val="1"/>
      <w:iCs w:val="1"/>
    </w:rPr>
  </w:style>
  <w:style w:type="paragraph" w:styleId="Rodap">
    <w:name w:val="footer"/>
    <w:basedOn w:val="Normal"/>
    <w:link w:val="RodapChar"/>
    <w:uiPriority w:val="99"/>
    <w:pPr>
      <w:tabs>
        <w:tab w:val="center" w:pos="4419"/>
        <w:tab w:val="right" w:pos="8838"/>
      </w:tabs>
    </w:pPr>
  </w:style>
  <w:style w:type="paragraph" w:styleId="Estilo" w:customStyle="1">
    <w:name w:val="Estilo"/>
    <w:rsid w:val="00877CF9"/>
    <w:pPr>
      <w:widowControl w:val="0"/>
      <w:autoSpaceDE w:val="0"/>
      <w:autoSpaceDN w:val="0"/>
      <w:adjustRightInd w:val="0"/>
    </w:pPr>
    <w:rPr>
      <w:rFonts w:ascii="Arial" w:cs="Arial" w:hAnsi="Arial"/>
      <w:sz w:val="24"/>
      <w:szCs w:val="24"/>
    </w:rPr>
  </w:style>
  <w:style w:type="paragraph" w:styleId="western" w:customStyle="1">
    <w:name w:val="western"/>
    <w:basedOn w:val="Normal"/>
    <w:rsid w:val="00BB2747"/>
    <w:pPr>
      <w:spacing w:after="119" w:before="100" w:beforeAutospacing="1"/>
    </w:pPr>
    <w:rPr>
      <w:rFonts w:ascii="Times New Roman" w:hAnsi="Times New Roman"/>
    </w:rPr>
  </w:style>
  <w:style w:type="character" w:styleId="postbody1" w:customStyle="1">
    <w:name w:val="postbody1"/>
    <w:rsid w:val="008B30BE"/>
    <w:rPr>
      <w:sz w:val="21"/>
      <w:szCs w:val="21"/>
    </w:rPr>
  </w:style>
  <w:style w:type="character" w:styleId="HiperlinkVisitado">
    <w:name w:val="FollowedHyperlink"/>
    <w:rsid w:val="00D26186"/>
    <w:rPr>
      <w:color w:val="800080"/>
      <w:u w:val="single"/>
    </w:rPr>
  </w:style>
  <w:style w:type="table" w:styleId="Tabelacomgrade">
    <w:name w:val="Table Grid"/>
    <w:basedOn w:val="Tabelanormal"/>
    <w:uiPriority w:val="59"/>
    <w:rsid w:val="009B5C2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 w:customStyle="1">
    <w:name w:val="texto"/>
    <w:basedOn w:val="Fontepargpadro"/>
    <w:rsid w:val="00847C35"/>
  </w:style>
  <w:style w:type="paragraph" w:styleId="Recuodecorpodetexto31" w:customStyle="1">
    <w:name w:val="Recuo de corpo de texto 31"/>
    <w:basedOn w:val="Normal"/>
    <w:rsid w:val="00F55E82"/>
    <w:pPr>
      <w:suppressAutoHyphens w:val="1"/>
      <w:ind w:left="2280"/>
    </w:pPr>
    <w:rPr>
      <w:rFonts w:cs="Arial"/>
      <w:sz w:val="20"/>
      <w:lang w:eastAsia="ar-SA"/>
    </w:rPr>
  </w:style>
  <w:style w:type="paragraph" w:styleId="style1" w:customStyle="1">
    <w:name w:val="style1"/>
    <w:basedOn w:val="Normal"/>
    <w:rsid w:val="00B91172"/>
    <w:pPr>
      <w:spacing w:after="100" w:afterAutospacing="1" w:before="100" w:beforeAutospacing="1"/>
    </w:pPr>
    <w:rPr>
      <w:rFonts w:ascii="Times New Roman" w:hAnsi="Times New Roman"/>
      <w:color w:val="000000"/>
    </w:rPr>
  </w:style>
  <w:style w:type="character" w:styleId="textomateria" w:customStyle="1">
    <w:name w:val="textomateria"/>
    <w:basedOn w:val="Fontepargpadro"/>
    <w:rsid w:val="00F9766B"/>
  </w:style>
  <w:style w:type="paragraph" w:styleId="Textodenotaderodap">
    <w:name w:val="footnote text"/>
    <w:basedOn w:val="Normal"/>
    <w:semiHidden w:val="1"/>
    <w:rsid w:val="00B310DE"/>
    <w:rPr>
      <w:sz w:val="20"/>
      <w:szCs w:val="20"/>
    </w:rPr>
  </w:style>
  <w:style w:type="character" w:styleId="Refdenotaderodap">
    <w:name w:val="footnote reference"/>
    <w:semiHidden w:val="1"/>
    <w:rsid w:val="00B310DE"/>
    <w:rPr>
      <w:vertAlign w:val="superscript"/>
    </w:rPr>
  </w:style>
  <w:style w:type="paragraph" w:styleId="Textodebalo">
    <w:name w:val="Balloon Text"/>
    <w:basedOn w:val="Normal"/>
    <w:link w:val="TextodebaloChar"/>
    <w:rsid w:val="00EC5AEB"/>
    <w:rPr>
      <w:rFonts w:ascii="Tahoma" w:cs="Tahoma" w:hAnsi="Tahoma"/>
      <w:sz w:val="16"/>
      <w:szCs w:val="16"/>
    </w:rPr>
  </w:style>
  <w:style w:type="character" w:styleId="TextodebaloChar" w:customStyle="1">
    <w:name w:val="Texto de balão Char"/>
    <w:link w:val="Textodebalo"/>
    <w:rsid w:val="00EC5AEB"/>
    <w:rPr>
      <w:rFonts w:ascii="Tahoma" w:cs="Tahoma" w:hAnsi="Tahoma"/>
      <w:sz w:val="16"/>
      <w:szCs w:val="16"/>
    </w:rPr>
  </w:style>
  <w:style w:type="character" w:styleId="Refdecomentrio">
    <w:name w:val="annotation reference"/>
    <w:rsid w:val="00C40A5A"/>
    <w:rPr>
      <w:sz w:val="16"/>
      <w:szCs w:val="16"/>
    </w:rPr>
  </w:style>
  <w:style w:type="paragraph" w:styleId="Textodecomentrio">
    <w:name w:val="annotation text"/>
    <w:basedOn w:val="Normal"/>
    <w:link w:val="TextodecomentrioChar"/>
    <w:rsid w:val="00C40A5A"/>
    <w:rPr>
      <w:sz w:val="20"/>
      <w:szCs w:val="20"/>
    </w:rPr>
  </w:style>
  <w:style w:type="character" w:styleId="TextodecomentrioChar" w:customStyle="1">
    <w:name w:val="Texto de comentário Char"/>
    <w:link w:val="Textodecomentrio"/>
    <w:rsid w:val="00C40A5A"/>
    <w:rPr>
      <w:rFonts w:ascii="Arial" w:hAnsi="Arial"/>
    </w:rPr>
  </w:style>
  <w:style w:type="paragraph" w:styleId="Assuntodocomentrio">
    <w:name w:val="annotation subject"/>
    <w:basedOn w:val="Textodecomentrio"/>
    <w:next w:val="Textodecomentrio"/>
    <w:link w:val="AssuntodocomentrioChar"/>
    <w:rsid w:val="00C40A5A"/>
    <w:rPr>
      <w:b w:val="1"/>
      <w:bCs w:val="1"/>
    </w:rPr>
  </w:style>
  <w:style w:type="character" w:styleId="AssuntodocomentrioChar" w:customStyle="1">
    <w:name w:val="Assunto do comentário Char"/>
    <w:link w:val="Assuntodocomentrio"/>
    <w:rsid w:val="00C40A5A"/>
    <w:rPr>
      <w:rFonts w:ascii="Arial" w:hAnsi="Arial"/>
      <w:b w:val="1"/>
      <w:bCs w:val="1"/>
    </w:rPr>
  </w:style>
  <w:style w:type="paragraph" w:styleId="Textbody" w:customStyle="1">
    <w:name w:val="Text body"/>
    <w:basedOn w:val="Normal"/>
    <w:rsid w:val="00B47425"/>
    <w:pPr>
      <w:widowControl w:val="0"/>
      <w:suppressAutoHyphens w:val="1"/>
      <w:autoSpaceDN w:val="0"/>
      <w:spacing w:after="120"/>
      <w:textAlignment w:val="baseline"/>
    </w:pPr>
    <w:rPr>
      <w:rFonts w:ascii="Times New Roman" w:cs="Tahoma" w:eastAsia="Arial Unicode MS" w:hAnsi="Times New Roman"/>
      <w:kern w:val="3"/>
    </w:rPr>
  </w:style>
  <w:style w:type="paragraph" w:styleId="capa105negrito" w:customStyle="1">
    <w:name w:val="capa 10.5 negrito"/>
    <w:autoRedefine w:val="1"/>
    <w:qFormat w:val="1"/>
    <w:rsid w:val="00D14462"/>
    <w:pPr>
      <w:jc w:val="center"/>
    </w:pPr>
    <w:rPr>
      <w:rFonts w:ascii="Arial" w:cs="Arial" w:hAnsi="Arial"/>
      <w:b w:val="1"/>
      <w:sz w:val="24"/>
      <w:szCs w:val="24"/>
    </w:rPr>
  </w:style>
  <w:style w:type="paragraph" w:styleId="capa12negrito" w:customStyle="1">
    <w:name w:val="capa 12 negrito"/>
    <w:basedOn w:val="capa105negrito"/>
    <w:autoRedefine w:val="1"/>
    <w:qFormat w:val="1"/>
    <w:rsid w:val="00327AF1"/>
    <w:rPr>
      <w:caps w:val="1"/>
    </w:rPr>
  </w:style>
  <w:style w:type="paragraph" w:styleId="C105SIMPLES" w:customStyle="1">
    <w:name w:val="C 10.5 SIMPLES"/>
    <w:basedOn w:val="capa105negrito"/>
    <w:qFormat w:val="1"/>
    <w:rsid w:val="00754A52"/>
    <w:pPr>
      <w:ind w:left="4395"/>
      <w:jc w:val="left"/>
    </w:pPr>
    <w:rPr>
      <w:b w:val="0"/>
    </w:rPr>
  </w:style>
  <w:style w:type="character" w:styleId="Ttulo4Char" w:customStyle="1">
    <w:name w:val="Título 4 Char"/>
    <w:link w:val="Ttulo4"/>
    <w:uiPriority w:val="9"/>
    <w:rsid w:val="008C51A5"/>
    <w:rPr>
      <w:rFonts w:ascii="Arial" w:hAnsi="Arial"/>
      <w:bCs w:val="1"/>
      <w:i w:val="1"/>
      <w:sz w:val="24"/>
      <w:szCs w:val="28"/>
    </w:rPr>
  </w:style>
  <w:style w:type="character" w:styleId="Ttulo5Char" w:customStyle="1">
    <w:name w:val="Título 5 Char"/>
    <w:link w:val="Ttulo5"/>
    <w:uiPriority w:val="9"/>
    <w:rsid w:val="00E1357B"/>
    <w:rPr>
      <w:rFonts w:ascii="Calibri" w:hAnsi="Calibri"/>
      <w:b w:val="1"/>
      <w:bCs w:val="1"/>
      <w:i w:val="1"/>
      <w:iCs w:val="1"/>
      <w:sz w:val="26"/>
      <w:szCs w:val="26"/>
    </w:rPr>
  </w:style>
  <w:style w:type="character" w:styleId="Ttulo7Char" w:customStyle="1">
    <w:name w:val="Título 7 Char"/>
    <w:link w:val="Ttulo7"/>
    <w:uiPriority w:val="9"/>
    <w:rsid w:val="00C407C2"/>
    <w:rPr>
      <w:rFonts w:ascii="Arial" w:cs="Arial" w:hAnsi="Arial"/>
      <w:b w:val="1"/>
      <w:caps w:val="1"/>
      <w:sz w:val="24"/>
      <w:szCs w:val="24"/>
    </w:rPr>
  </w:style>
  <w:style w:type="character" w:styleId="Ttulo8Char" w:customStyle="1">
    <w:name w:val="Título 8 Char"/>
    <w:link w:val="Ttulo8"/>
    <w:uiPriority w:val="9"/>
    <w:rsid w:val="00C407C2"/>
    <w:rPr>
      <w:rFonts w:ascii="Arial" w:cs="Arial" w:hAnsi="Arial"/>
      <w:b w:val="1"/>
      <w:caps w:val="1"/>
      <w:sz w:val="24"/>
      <w:szCs w:val="24"/>
    </w:rPr>
  </w:style>
  <w:style w:type="paragraph" w:styleId="PargrafodaLista">
    <w:name w:val="List Paragraph"/>
    <w:basedOn w:val="Normal"/>
    <w:uiPriority w:val="34"/>
    <w:qFormat w:val="1"/>
    <w:rsid w:val="00526264"/>
    <w:pPr>
      <w:spacing w:after="200" w:line="276" w:lineRule="auto"/>
      <w:ind w:left="720"/>
      <w:contextualSpacing w:val="1"/>
    </w:pPr>
    <w:rPr>
      <w:rFonts w:ascii="Calibri" w:eastAsia="Calibri" w:hAnsi="Calibri"/>
      <w:sz w:val="22"/>
      <w:szCs w:val="22"/>
      <w:lang w:eastAsia="en-US"/>
    </w:rPr>
  </w:style>
  <w:style w:type="paragraph" w:styleId="Sumrio1">
    <w:name w:val="toc 1"/>
    <w:basedOn w:val="Normal"/>
    <w:next w:val="Normal"/>
    <w:autoRedefine w:val="1"/>
    <w:uiPriority w:val="39"/>
    <w:unhideWhenUsed w:val="1"/>
    <w:rsid w:val="008D6390"/>
    <w:pPr>
      <w:tabs>
        <w:tab w:val="right" w:leader="dot" w:pos="9062"/>
      </w:tabs>
      <w:spacing w:line="240" w:lineRule="auto"/>
      <w:ind w:left="1021" w:hanging="1021"/>
    </w:pPr>
    <w:rPr>
      <w:b w:val="1"/>
      <w:caps w:val="1"/>
    </w:rPr>
  </w:style>
  <w:style w:type="paragraph" w:styleId="Sumrio2">
    <w:name w:val="toc 2"/>
    <w:basedOn w:val="Normal"/>
    <w:next w:val="Normal"/>
    <w:autoRedefine w:val="1"/>
    <w:uiPriority w:val="39"/>
    <w:unhideWhenUsed w:val="1"/>
    <w:rsid w:val="008B514A"/>
    <w:pPr>
      <w:spacing w:before="0" w:line="240" w:lineRule="auto"/>
      <w:ind w:left="1021" w:hanging="1021"/>
    </w:pPr>
    <w:rPr>
      <w:b w:val="1"/>
    </w:rPr>
  </w:style>
  <w:style w:type="paragraph" w:styleId="Sumrio3">
    <w:name w:val="toc 3"/>
    <w:basedOn w:val="Normal"/>
    <w:next w:val="Normal"/>
    <w:autoRedefine w:val="1"/>
    <w:uiPriority w:val="39"/>
    <w:unhideWhenUsed w:val="1"/>
    <w:rsid w:val="008B514A"/>
    <w:pPr>
      <w:spacing w:before="0" w:line="240" w:lineRule="auto"/>
      <w:ind w:left="1021" w:hanging="1021"/>
    </w:pPr>
  </w:style>
  <w:style w:type="paragraph" w:styleId="CabealhodoSumrio">
    <w:name w:val="TOC Heading"/>
    <w:basedOn w:val="Ttulo1"/>
    <w:next w:val="Normal"/>
    <w:uiPriority w:val="39"/>
    <w:semiHidden w:val="1"/>
    <w:unhideWhenUsed w:val="1"/>
    <w:qFormat w:val="1"/>
    <w:rsid w:val="00EC1B56"/>
    <w:pPr>
      <w:keepLines w:val="1"/>
      <w:numPr>
        <w:numId w:val="0"/>
      </w:numPr>
      <w:spacing w:before="480" w:line="276" w:lineRule="auto"/>
      <w:jc w:val="left"/>
      <w:outlineLvl w:val="9"/>
    </w:pPr>
    <w:rPr>
      <w:rFonts w:ascii="Cambria" w:cs="Times New Roman" w:hAnsi="Cambria"/>
      <w:bCs w:val="1"/>
      <w:color w:val="365f91"/>
      <w:szCs w:val="28"/>
    </w:rPr>
  </w:style>
  <w:style w:type="character" w:styleId="CabealhoChar" w:customStyle="1">
    <w:name w:val="Cabeçalho Char"/>
    <w:link w:val="Cabealho"/>
    <w:uiPriority w:val="99"/>
    <w:rsid w:val="00EC1B56"/>
    <w:rPr>
      <w:sz w:val="24"/>
      <w:szCs w:val="24"/>
    </w:rPr>
  </w:style>
  <w:style w:type="character" w:styleId="RodapChar" w:customStyle="1">
    <w:name w:val="Rodapé Char"/>
    <w:link w:val="Rodap"/>
    <w:uiPriority w:val="99"/>
    <w:rsid w:val="00EC1B56"/>
    <w:rPr>
      <w:rFonts w:ascii="Arial" w:hAnsi="Arial"/>
      <w:sz w:val="24"/>
      <w:szCs w:val="24"/>
    </w:rPr>
  </w:style>
  <w:style w:type="paragraph" w:styleId="capa14negrito" w:customStyle="1">
    <w:name w:val="capa 14 negrito"/>
    <w:basedOn w:val="capa12negrito"/>
    <w:qFormat w:val="1"/>
    <w:rsid w:val="00327AF1"/>
    <w:rPr>
      <w:color w:val="000000"/>
      <w:sz w:val="28"/>
    </w:rPr>
  </w:style>
  <w:style w:type="paragraph" w:styleId="Legenda">
    <w:name w:val="caption"/>
    <w:basedOn w:val="Normal"/>
    <w:next w:val="Normal"/>
    <w:autoRedefine w:val="1"/>
    <w:uiPriority w:val="35"/>
    <w:unhideWhenUsed w:val="1"/>
    <w:qFormat w:val="1"/>
    <w:rsid w:val="008D31B6"/>
    <w:pPr>
      <w:spacing w:after="240" w:line="240" w:lineRule="auto"/>
      <w:ind w:firstLine="0"/>
      <w:jc w:val="center"/>
    </w:pPr>
    <w:rPr>
      <w:b w:val="1"/>
      <w:bCs w:val="1"/>
      <w:sz w:val="20"/>
      <w:szCs w:val="20"/>
    </w:rPr>
  </w:style>
  <w:style w:type="paragraph" w:styleId="fichacatalogarfica" w:customStyle="1">
    <w:name w:val="ficha catalogarfica"/>
    <w:basedOn w:val="Normal"/>
    <w:qFormat w:val="1"/>
    <w:rsid w:val="00861830"/>
    <w:pPr>
      <w:spacing w:before="0" w:line="240" w:lineRule="auto"/>
      <w:ind w:firstLine="113"/>
    </w:pPr>
    <w:rPr>
      <w:rFonts w:cs="Arial"/>
      <w:sz w:val="21"/>
    </w:rPr>
  </w:style>
  <w:style w:type="paragraph" w:styleId="SemEspaamento">
    <w:name w:val="No Spacing"/>
    <w:link w:val="SemEspaamentoChar"/>
    <w:uiPriority w:val="1"/>
    <w:qFormat w:val="1"/>
    <w:rsid w:val="00C377E7"/>
    <w:rPr>
      <w:rFonts w:ascii="Calibri" w:hAnsi="Calibri"/>
      <w:sz w:val="22"/>
      <w:szCs w:val="22"/>
    </w:rPr>
  </w:style>
  <w:style w:type="character" w:styleId="SemEspaamentoChar" w:customStyle="1">
    <w:name w:val="Sem Espaçamento Char"/>
    <w:link w:val="SemEspaamento"/>
    <w:uiPriority w:val="1"/>
    <w:rsid w:val="00C377E7"/>
    <w:rPr>
      <w:rFonts w:ascii="Calibri" w:hAnsi="Calibri"/>
      <w:sz w:val="22"/>
      <w:szCs w:val="22"/>
    </w:rPr>
  </w:style>
  <w:style w:type="paragraph" w:styleId="Capa12justificado" w:customStyle="1">
    <w:name w:val="Capa 12 justificado"/>
    <w:basedOn w:val="capa12negrito"/>
    <w:qFormat w:val="1"/>
    <w:rsid w:val="007C2F41"/>
    <w:pPr>
      <w:spacing w:line="360" w:lineRule="auto"/>
      <w:ind w:firstLine="1134"/>
      <w:jc w:val="both"/>
    </w:pPr>
    <w:rPr>
      <w:b w:val="0"/>
      <w:caps w:val="0"/>
    </w:rPr>
  </w:style>
  <w:style w:type="paragraph" w:styleId="capa105" w:customStyle="1">
    <w:name w:val="capa 10.5"/>
    <w:basedOn w:val="Capa12justificado"/>
    <w:qFormat w:val="1"/>
    <w:rsid w:val="007C2F41"/>
    <w:rPr>
      <w:sz w:val="21"/>
    </w:rPr>
  </w:style>
  <w:style w:type="paragraph" w:styleId="resumo" w:customStyle="1">
    <w:name w:val="resumo"/>
    <w:basedOn w:val="Normal"/>
    <w:qFormat w:val="1"/>
    <w:rsid w:val="0073107E"/>
    <w:pPr>
      <w:spacing w:after="480" w:before="480" w:line="240" w:lineRule="auto"/>
      <w:ind w:firstLine="0"/>
    </w:pPr>
  </w:style>
  <w:style w:type="paragraph" w:styleId="sumario" w:customStyle="1">
    <w:name w:val="sumario"/>
    <w:basedOn w:val="Sumrio2"/>
    <w:next w:val="Assuntodocomentrio"/>
    <w:qFormat w:val="1"/>
    <w:rsid w:val="00645D11"/>
    <w:pPr>
      <w:tabs>
        <w:tab w:val="left" w:pos="567"/>
        <w:tab w:val="left" w:pos="1760"/>
        <w:tab w:val="right" w:leader="dot" w:pos="9062"/>
      </w:tabs>
      <w:ind w:firstLine="0"/>
    </w:pPr>
    <w:rPr>
      <w:noProof w:val="1"/>
    </w:rPr>
  </w:style>
  <w:style w:type="paragraph" w:styleId="ndicedeilustraes">
    <w:name w:val="table of figures"/>
    <w:basedOn w:val="Normal"/>
    <w:next w:val="Normal"/>
    <w:uiPriority w:val="99"/>
    <w:unhideWhenUsed w:val="1"/>
    <w:rsid w:val="007A1D00"/>
    <w:pPr>
      <w:spacing w:line="240" w:lineRule="auto"/>
      <w:ind w:left="1361" w:right="454" w:hanging="1361"/>
    </w:pPr>
  </w:style>
  <w:style w:type="paragraph" w:styleId="referencias" w:customStyle="1">
    <w:name w:val="referencias"/>
    <w:basedOn w:val="Normal"/>
    <w:qFormat w:val="1"/>
    <w:rsid w:val="00922EF6"/>
    <w:pPr>
      <w:autoSpaceDE w:val="0"/>
      <w:autoSpaceDN w:val="0"/>
      <w:adjustRightInd w:val="0"/>
      <w:spacing w:before="0" w:line="240" w:lineRule="auto"/>
      <w:ind w:firstLine="0"/>
      <w:jc w:val="left"/>
    </w:pPr>
    <w:rPr>
      <w:rFonts w:cs="Arial"/>
    </w:rPr>
  </w:style>
  <w:style w:type="paragraph" w:styleId="Capa12neg88" w:customStyle="1">
    <w:name w:val="Capa 12 neg 88%"/>
    <w:basedOn w:val="capa12negrito"/>
    <w:qFormat w:val="1"/>
    <w:rsid w:val="00CD2DBE"/>
    <w:rPr>
      <w:w w:val="88"/>
    </w:rPr>
  </w:style>
  <w:style w:type="paragraph" w:styleId="dedicatria" w:customStyle="1">
    <w:name w:val="dedicatória"/>
    <w:basedOn w:val="Capa12justificado"/>
    <w:qFormat w:val="1"/>
    <w:rsid w:val="0071521D"/>
    <w:pPr>
      <w:spacing w:line="240" w:lineRule="auto"/>
      <w:ind w:firstLine="0"/>
      <w:jc w:val="right"/>
    </w:pPr>
  </w:style>
  <w:style w:type="paragraph" w:styleId="textotabela" w:customStyle="1">
    <w:name w:val="texto tabela"/>
    <w:basedOn w:val="Legenda"/>
    <w:qFormat w:val="1"/>
    <w:rsid w:val="009178EF"/>
    <w:pPr>
      <w:spacing w:after="0" w:before="0" w:line="360" w:lineRule="auto"/>
    </w:pPr>
  </w:style>
  <w:style w:type="paragraph" w:styleId="Citao">
    <w:name w:val="Quote"/>
    <w:basedOn w:val="Normal"/>
    <w:next w:val="Normal"/>
    <w:link w:val="CitaoChar"/>
    <w:uiPriority w:val="29"/>
    <w:qFormat w:val="1"/>
    <w:rsid w:val="00050BA3"/>
    <w:pPr>
      <w:spacing w:after="120" w:line="240" w:lineRule="auto"/>
      <w:ind w:left="2268" w:firstLine="0"/>
    </w:pPr>
    <w:rPr>
      <w:iCs w:val="1"/>
      <w:color w:val="000000"/>
      <w:sz w:val="20"/>
    </w:rPr>
  </w:style>
  <w:style w:type="character" w:styleId="CitaoChar" w:customStyle="1">
    <w:name w:val="Citação Char"/>
    <w:link w:val="Citao"/>
    <w:uiPriority w:val="29"/>
    <w:rsid w:val="00050BA3"/>
    <w:rPr>
      <w:rFonts w:ascii="Arial" w:hAnsi="Arial"/>
      <w:iCs w:val="1"/>
      <w:color w:val="000000"/>
      <w:szCs w:val="24"/>
    </w:rPr>
  </w:style>
  <w:style w:type="paragraph" w:styleId="Capa12centralizado" w:customStyle="1">
    <w:name w:val="Capa 12 centralizado"/>
    <w:basedOn w:val="Capa12justificado"/>
    <w:qFormat w:val="1"/>
    <w:rsid w:val="00327AF1"/>
    <w:pPr>
      <w:jc w:val="center"/>
    </w:pPr>
  </w:style>
  <w:style w:type="paragraph" w:styleId="Sumrio4">
    <w:name w:val="toc 4"/>
    <w:basedOn w:val="Normal"/>
    <w:next w:val="Normal"/>
    <w:autoRedefine w:val="1"/>
    <w:uiPriority w:val="39"/>
    <w:unhideWhenUsed w:val="1"/>
    <w:rsid w:val="00674308"/>
    <w:pPr>
      <w:spacing w:before="0" w:line="240" w:lineRule="auto"/>
      <w:ind w:left="1021" w:hanging="1021"/>
    </w:pPr>
    <w:rPr>
      <w:i w:val="1"/>
    </w:rPr>
  </w:style>
  <w:style w:type="paragraph" w:styleId="Sumrio5">
    <w:name w:val="toc 5"/>
    <w:basedOn w:val="Normal"/>
    <w:next w:val="Normal"/>
    <w:autoRedefine w:val="1"/>
    <w:uiPriority w:val="39"/>
    <w:unhideWhenUsed w:val="1"/>
    <w:rsid w:val="0012025A"/>
    <w:pPr>
      <w:spacing w:before="0"/>
      <w:ind w:left="1021" w:hanging="1021"/>
    </w:pPr>
    <w:rPr>
      <w:i w:val="1"/>
    </w:rPr>
  </w:style>
  <w:style w:type="paragraph" w:styleId="EstiloLegendaFonte" w:customStyle="1">
    <w:name w:val="Estilo Legenda Fonte"/>
    <w:basedOn w:val="Legenda"/>
    <w:rsid w:val="008C51A5"/>
    <w:rPr>
      <w:b w:val="0"/>
      <w:bCs w:val="0"/>
    </w:rPr>
  </w:style>
  <w:style w:type="paragraph" w:styleId="Sumrio6">
    <w:name w:val="toc 6"/>
    <w:basedOn w:val="Normal"/>
    <w:next w:val="Normal"/>
    <w:autoRedefine w:val="1"/>
    <w:uiPriority w:val="39"/>
    <w:semiHidden w:val="1"/>
    <w:unhideWhenUsed w:val="1"/>
    <w:rsid w:val="008B514A"/>
    <w:pPr>
      <w:spacing w:after="100"/>
      <w:ind w:left="1200"/>
    </w:pPr>
  </w:style>
  <w:style w:type="paragraph" w:styleId="Fontefiguras" w:customStyle="1">
    <w:name w:val="Fonte (figuras"/>
    <w:aliases w:val="tabelas,quadros)"/>
    <w:basedOn w:val="Legenda"/>
    <w:next w:val="Normal"/>
    <w:qFormat w:val="1"/>
    <w:rsid w:val="006406DD"/>
    <w:pPr>
      <w:ind w:left="3261"/>
      <w:jc w:val="left"/>
    </w:pPr>
    <w:rPr>
      <w:b w:val="0"/>
    </w:rPr>
  </w:style>
  <w:style w:type="paragraph" w:styleId="Sumrio8">
    <w:name w:val="toc 8"/>
    <w:basedOn w:val="Sumrio7"/>
    <w:next w:val="Normal"/>
    <w:autoRedefine w:val="1"/>
    <w:uiPriority w:val="39"/>
    <w:unhideWhenUsed w:val="1"/>
    <w:rsid w:val="004D747D"/>
  </w:style>
  <w:style w:type="paragraph" w:styleId="Sumrio7">
    <w:name w:val="toc 7"/>
    <w:basedOn w:val="Normal"/>
    <w:next w:val="Normal"/>
    <w:autoRedefine w:val="1"/>
    <w:uiPriority w:val="39"/>
    <w:unhideWhenUsed w:val="1"/>
    <w:rsid w:val="00744D7C"/>
    <w:pPr>
      <w:spacing w:line="240" w:lineRule="auto"/>
      <w:ind w:left="2042" w:hanging="1021"/>
    </w:pPr>
    <w:rPr>
      <w:b w:val="1"/>
    </w:rPr>
  </w:style>
  <w:style w:type="paragraph" w:styleId="Sumrio9">
    <w:name w:val="toc 9"/>
    <w:basedOn w:val="Sumrio7"/>
    <w:next w:val="Normal"/>
    <w:autoRedefine w:val="1"/>
    <w:uiPriority w:val="39"/>
    <w:unhideWhenUsed w:val="1"/>
    <w:rsid w:val="004D747D"/>
    <w:rPr>
      <w:b w:val="0"/>
    </w:rPr>
  </w:style>
  <w:style w:type="character" w:styleId="CorpodetextoChar" w:customStyle="1">
    <w:name w:val="Corpo de texto Char"/>
    <w:basedOn w:val="Fontepargpadro"/>
    <w:link w:val="Corpodetexto"/>
    <w:rsid w:val="00AD278C"/>
    <w:rPr>
      <w:rFonts w:ascii="Book Antiqua" w:hAnsi="Book Antiqua"/>
    </w:rPr>
  </w:style>
  <w:style w:type="character" w:styleId="RecuodecorpodetextoChar" w:customStyle="1">
    <w:name w:val="Recuo de corpo de texto Char"/>
    <w:basedOn w:val="Fontepargpadro"/>
    <w:link w:val="Recuodecorpodetexto"/>
    <w:rsid w:val="00AD278C"/>
    <w:rPr>
      <w:rFonts w:ascii="Arial" w:cs="Arial" w:hAnsi="Arial"/>
      <w:sz w:val="24"/>
    </w:rPr>
  </w:style>
  <w:style w:type="paragraph" w:styleId="Numerada">
    <w:name w:val="List Number"/>
    <w:basedOn w:val="Normal"/>
    <w:uiPriority w:val="99"/>
    <w:unhideWhenUsed w:val="1"/>
    <w:qFormat w:val="1"/>
    <w:rsid w:val="004D43A4"/>
    <w:pPr>
      <w:numPr>
        <w:numId w:val="2"/>
      </w:numPr>
    </w:pPr>
  </w:style>
  <w:style w:type="paragraph" w:styleId="Numerada2">
    <w:name w:val="List Number 2"/>
    <w:basedOn w:val="Numerada"/>
    <w:uiPriority w:val="99"/>
    <w:unhideWhenUsed w:val="1"/>
    <w:qFormat w:val="1"/>
    <w:rsid w:val="004D43A4"/>
    <w:pPr>
      <w:numPr>
        <w:numId w:val="13"/>
      </w:numPr>
      <w:ind w:left="1985"/>
    </w:pPr>
  </w:style>
  <w:style w:type="paragraph" w:styleId="LegendaEquaes" w:customStyle="1">
    <w:name w:val="Legenda Equações"/>
    <w:basedOn w:val="Legenda"/>
    <w:qFormat w:val="1"/>
    <w:rsid w:val="00DB070F"/>
    <w:rPr>
      <w:b w:val="0"/>
      <w:sz w:val="24"/>
    </w:rPr>
  </w:style>
  <w:style w:type="character" w:styleId="MenoPendente1" w:customStyle="1">
    <w:name w:val="Menção Pendente1"/>
    <w:basedOn w:val="Fontepargpadro"/>
    <w:uiPriority w:val="99"/>
    <w:semiHidden w:val="1"/>
    <w:unhideWhenUsed w:val="1"/>
    <w:rsid w:val="00B0049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hyperlink" Target="http://ficha.florianopolis.ifsc.edu.br/" TargetMode="Externa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image" Target="media/image1.jpg"/><Relationship Id="rId14" Type="http://schemas.openxmlformats.org/officeDocument/2006/relationships/image" Target="media/image2.png"/><Relationship Id="rId16"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OtVYdMeIDn1LoRffw43qUfjfAQ==">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2021-10-28T18:09:00Z</dcterms:created>
  <dc:creator>cristiane.massena</dc:creator>
</cp:coreProperties>
</file>